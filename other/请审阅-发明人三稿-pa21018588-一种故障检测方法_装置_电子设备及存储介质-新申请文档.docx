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18" w:space="2"/>
        </w:pBdr>
        <w:spacing w:after="240" w:afterLines="100"/>
        <w:jc w:val="center"/>
        <w:outlineLvl w:val="0"/>
        <w:rPr>
          <w:rFonts w:eastAsia="楷体_GB2312"/>
          <w:bCs/>
          <w:color w:val="0000FF"/>
          <w:sz w:val="36"/>
          <w:szCs w:val="36"/>
        </w:rPr>
      </w:pPr>
      <w:r>
        <w:rPr>
          <w:rFonts w:eastAsia="楷体_GB2312"/>
          <w:b/>
          <w:color w:val="000000"/>
          <w:spacing w:val="200"/>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eastAsia="楷体_GB2312"/>
          <w:b/>
          <w:color w:val="000000"/>
          <w:spacing w:val="200"/>
          <w:sz w:val="36"/>
          <w:szCs w:val="36"/>
        </w:rPr>
        <w:instrText xml:space="preserve">ADDIN CNKISM.UserStyle</w:instrText>
      </w:r>
      <w:r>
        <w:rPr>
          <w:rFonts w:eastAsia="楷体_GB2312"/>
          <w:b/>
          <w:color w:val="000000"/>
          <w:spacing w:val="200"/>
          <w:sz w:val="36"/>
          <w:szCs w:val="36"/>
        </w:rPr>
        <w:fldChar w:fldCharType="separate"/>
      </w:r>
      <w:r>
        <w:rPr>
          <w:rFonts w:eastAsia="楷体_GB2312"/>
          <w:b/>
          <w:color w:val="000000"/>
          <w:spacing w:val="200"/>
          <w:sz w:val="36"/>
          <w:szCs w:val="36"/>
        </w:rPr>
        <w:fldChar w:fldCharType="end"/>
      </w:r>
      <w:r>
        <w:rPr>
          <w:rFonts w:eastAsia="楷体_GB2312"/>
          <w:b/>
          <w:color w:val="000000"/>
          <w:spacing w:val="200"/>
          <w:sz w:val="36"/>
          <w:szCs w:val="36"/>
        </w:rPr>
        <w:t>说明书摘</w:t>
      </w:r>
      <w:r>
        <w:rPr>
          <w:rFonts w:eastAsia="楷体_GB2312"/>
          <w:b/>
          <w:color w:val="000000"/>
          <w:sz w:val="36"/>
          <w:szCs w:val="36"/>
        </w:rPr>
        <w:t>要</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本申请</w:t>
      </w:r>
      <w:r>
        <w:rPr>
          <w:rFonts w:hint="eastAsia" w:eastAsia="楷体_GB2312"/>
          <w:color w:val="000000"/>
          <w:sz w:val="28"/>
          <w:szCs w:val="28"/>
        </w:rPr>
        <w:t>提供</w:t>
      </w:r>
      <w:r>
        <w:rPr>
          <w:rFonts w:hint="eastAsia" w:eastAsia="楷体_GB2312"/>
          <w:bCs/>
          <w:color w:val="000000"/>
          <w:sz w:val="28"/>
          <w:szCs w:val="28"/>
        </w:rPr>
        <w:t>一种故障检测方法、装置、电子设备及存储介质</w:t>
      </w:r>
      <w:r>
        <w:rPr>
          <w:rFonts w:hint="eastAsia" w:eastAsia="楷体_GB2312"/>
          <w:color w:val="000000"/>
          <w:sz w:val="28"/>
          <w:szCs w:val="28"/>
        </w:rPr>
        <w:t>。该故障检测方法通过获取待检测机器人的输入属性数据；所述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。该故障检测方法通过将更全面的输入属性数据输入到训练好的故障判断模型中，再通过该故障判断模型输出待检测机器人的故障检测结果，提高了机器人故障类型判断的准确性。</w:t>
      </w:r>
    </w:p>
    <w:p>
      <w:pPr>
        <w:tabs>
          <w:tab w:val="left" w:pos="1134"/>
        </w:tabs>
        <w:adjustRightInd/>
        <w:spacing w:line="360" w:lineRule="auto"/>
        <w:ind w:firstLine="200"/>
        <w:textAlignment w:val="auto"/>
        <w:rPr>
          <w:rFonts w:eastAsia="楷体_GB2312"/>
          <w:color w:val="000000"/>
          <w:sz w:val="28"/>
          <w:szCs w:val="28"/>
        </w:rPr>
        <w:sectPr>
          <w:headerReference r:id="rId5" w:type="default"/>
          <w:footerReference r:id="rId6" w:type="default"/>
          <w:pgSz w:w="11906" w:h="16838"/>
          <w:pgMar w:top="1418" w:right="1418" w:bottom="1418" w:left="1418" w:header="426" w:footer="737" w:gutter="0"/>
          <w:lnNumType w:countBy="5"/>
          <w:pgNumType w:start="1"/>
          <w:cols w:space="720" w:num="1"/>
          <w:docGrid w:linePitch="460" w:charSpace="-4300"/>
        </w:sectPr>
      </w:pPr>
    </w:p>
    <w:p>
      <w:pPr>
        <w:pBdr>
          <w:bottom w:val="single" w:color="auto" w:sz="18" w:space="5"/>
        </w:pBdr>
        <w:spacing w:after="240" w:afterLines="100"/>
        <w:jc w:val="center"/>
        <w:outlineLvl w:val="0"/>
        <w:rPr>
          <w:rFonts w:eastAsia="楷体_GB2312"/>
          <w:b/>
          <w:color w:val="000000"/>
          <w:sz w:val="36"/>
          <w:szCs w:val="36"/>
        </w:rPr>
      </w:pPr>
      <w:r>
        <w:rPr>
          <w:rFonts w:eastAsia="楷体_GB2312"/>
          <w:b/>
          <w:color w:val="000000"/>
          <w:spacing w:val="200"/>
          <w:sz w:val="36"/>
          <w:szCs w:val="36"/>
        </w:rPr>
        <w:t>摘要附图</w:t>
      </w:r>
    </w:p>
    <w:p>
      <w:pPr>
        <w:spacing w:line="360" w:lineRule="auto"/>
        <w:jc w:val="center"/>
      </w:pPr>
    </w:p>
    <w:p>
      <w:pPr>
        <w:spacing w:line="360" w:lineRule="auto"/>
        <w:jc w:val="center"/>
        <w:rPr>
          <w:rFonts w:eastAsia="楷体_GB2312"/>
          <w:b/>
          <w:color w:val="000000"/>
          <w:sz w:val="28"/>
          <w:szCs w:val="28"/>
        </w:rPr>
      </w:pPr>
      <w:r>
        <w:object>
          <v:shape id="_x0000_i1025" o:spt="75" type="#_x0000_t75" style="height:261pt;width:383.25pt;" o:ole="t" filled="f" o:preferrelative="t" stroked="f" coordsize="21600,21600">
            <v:path/>
            <v:fill on="f" focussize="0,0"/>
            <v:stroke on="f" joinstyle="miter"/>
            <v:imagedata r:id="rId17" o:title=""/>
            <o:lock v:ext="edit" aspectratio="t"/>
            <w10:wrap type="none"/>
            <w10:anchorlock/>
          </v:shape>
          <o:OLEObject Type="Embed" ProgID="Visio.Drawing.15" ShapeID="_x0000_i1025" DrawAspect="Content" ObjectID="_1468075725" r:id="rId16">
            <o:LockedField>false</o:LockedField>
          </o:OLEObject>
        </w:object>
      </w:r>
    </w:p>
    <w:p>
      <w:pPr>
        <w:spacing w:line="360" w:lineRule="auto"/>
        <w:rPr>
          <w:rFonts w:eastAsia="楷体_GB2312"/>
          <w:b/>
          <w:color w:val="000000"/>
          <w:sz w:val="28"/>
          <w:szCs w:val="28"/>
        </w:rPr>
      </w:pPr>
    </w:p>
    <w:p>
      <w:pPr>
        <w:tabs>
          <w:tab w:val="left" w:pos="1134"/>
        </w:tabs>
        <w:adjustRightInd/>
        <w:spacing w:line="360" w:lineRule="auto"/>
        <w:ind w:right="210" w:rightChars="100"/>
        <w:textAlignment w:val="auto"/>
        <w:rPr>
          <w:rFonts w:eastAsia="楷体_GB2312"/>
          <w:color w:val="000000"/>
          <w:sz w:val="28"/>
          <w:szCs w:val="28"/>
        </w:rPr>
        <w:sectPr>
          <w:footerReference r:id="rId7" w:type="default"/>
          <w:pgSz w:w="11906" w:h="16838"/>
          <w:pgMar w:top="1418" w:right="1418" w:bottom="1418" w:left="1418" w:header="567" w:footer="737" w:gutter="0"/>
          <w:pgNumType w:start="1"/>
          <w:cols w:space="720" w:num="1"/>
          <w:docGrid w:linePitch="460" w:charSpace="-4300"/>
        </w:sectPr>
      </w:pPr>
    </w:p>
    <w:p>
      <w:pPr>
        <w:pBdr>
          <w:bottom w:val="single" w:color="auto" w:sz="18" w:space="5"/>
        </w:pBdr>
        <w:spacing w:after="240" w:afterLines="100"/>
        <w:jc w:val="center"/>
        <w:outlineLvl w:val="0"/>
        <w:rPr>
          <w:rFonts w:eastAsia="楷体_GB2312"/>
          <w:color w:val="000000"/>
          <w:sz w:val="36"/>
          <w:szCs w:val="36"/>
        </w:rPr>
      </w:pPr>
      <w:bookmarkStart w:id="0" w:name="_Hlk66176437"/>
      <w:r>
        <w:rPr>
          <w:rFonts w:eastAsia="楷体_GB2312"/>
          <w:b/>
          <w:color w:val="000000"/>
          <w:spacing w:val="200"/>
          <w:sz w:val="36"/>
          <w:szCs w:val="36"/>
        </w:rPr>
        <w:t>权利要求书</w:t>
      </w:r>
    </w:p>
    <w:bookmarkEnd w:id="0"/>
    <w:p>
      <w:pPr>
        <w:tabs>
          <w:tab w:val="left" w:pos="1134"/>
        </w:tabs>
        <w:adjustRightInd/>
        <w:spacing w:before="240" w:beforeLines="100" w:line="360" w:lineRule="auto"/>
        <w:ind w:firstLine="560" w:firstLineChars="200"/>
        <w:textAlignment w:val="auto"/>
        <w:rPr>
          <w:rFonts w:eastAsia="楷体_GB2312"/>
          <w:color w:val="000000"/>
          <w:sz w:val="28"/>
          <w:szCs w:val="28"/>
        </w:rPr>
      </w:pPr>
      <w:r>
        <w:rPr>
          <w:rFonts w:eastAsia="楷体_GB2312"/>
          <w:color w:val="000000"/>
          <w:sz w:val="28"/>
          <w:szCs w:val="28"/>
        </w:rPr>
        <w:t>1</w:t>
      </w:r>
      <w:r>
        <w:rPr>
          <w:rFonts w:hint="eastAsia" w:eastAsia="楷体_GB2312"/>
          <w:color w:val="000000"/>
          <w:sz w:val="28"/>
          <w:szCs w:val="28"/>
        </w:rPr>
        <w:t>、</w:t>
      </w:r>
      <w:r>
        <w:rPr>
          <w:rFonts w:eastAsia="楷体_GB2312"/>
          <w:color w:val="000000"/>
          <w:sz w:val="28"/>
          <w:szCs w:val="28"/>
        </w:rPr>
        <w:t>一种</w:t>
      </w:r>
      <w:r>
        <w:rPr>
          <w:rFonts w:hint="eastAsia" w:eastAsia="楷体_GB2312"/>
          <w:color w:val="000000"/>
          <w:sz w:val="28"/>
          <w:szCs w:val="28"/>
        </w:rPr>
        <w:t>故障检测</w:t>
      </w:r>
      <w:r>
        <w:rPr>
          <w:rFonts w:eastAsia="楷体_GB2312"/>
          <w:bCs/>
          <w:color w:val="000000"/>
          <w:sz w:val="28"/>
          <w:szCs w:val="28"/>
        </w:rPr>
        <w:t>方法</w:t>
      </w:r>
      <w:r>
        <w:rPr>
          <w:rFonts w:eastAsia="楷体_GB2312"/>
          <w:color w:val="000000"/>
          <w:sz w:val="28"/>
          <w:szCs w:val="28"/>
        </w:rPr>
        <w:t>，其特征在于，</w:t>
      </w:r>
      <w:r>
        <w:rPr>
          <w:rFonts w:hint="eastAsia" w:eastAsia="楷体_GB2312"/>
          <w:color w:val="000000"/>
          <w:sz w:val="28"/>
          <w:szCs w:val="28"/>
        </w:rPr>
        <w:t>所述方法</w:t>
      </w:r>
      <w:r>
        <w:rPr>
          <w:rFonts w:eastAsia="楷体_GB2312"/>
          <w:color w:val="000000"/>
          <w:sz w:val="28"/>
          <w:szCs w:val="28"/>
        </w:rPr>
        <w:t>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2、根据权利要求1所述的方法，其特征在于，所述将所述特征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根据分类依据获取所述待检测机器人的分类类别；其中，所述分类依据包括机器人型号；</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根据所述分类类别将所述特征向量输入到相应的故障判断模型中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3</w:t>
      </w:r>
      <w:r>
        <w:rPr>
          <w:rFonts w:hint="eastAsia" w:eastAsia="楷体_GB2312"/>
          <w:color w:val="000000"/>
          <w:sz w:val="28"/>
          <w:szCs w:val="28"/>
        </w:rPr>
        <w:t>、根据权利要求1所述的方法，其特征在于，所述故障检测结果包括：故障类型、严重等级和维修紧急程度。</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4</w:t>
      </w:r>
      <w:r>
        <w:rPr>
          <w:rFonts w:hint="eastAsia" w:eastAsia="楷体_GB2312"/>
          <w:color w:val="000000"/>
          <w:sz w:val="28"/>
          <w:szCs w:val="28"/>
        </w:rPr>
        <w:t>、根据权利要求</w:t>
      </w:r>
      <w:r>
        <w:rPr>
          <w:rFonts w:eastAsia="楷体_GB2312"/>
          <w:color w:val="000000"/>
          <w:sz w:val="28"/>
          <w:szCs w:val="28"/>
        </w:rPr>
        <w:t>3</w:t>
      </w:r>
      <w:r>
        <w:rPr>
          <w:rFonts w:hint="eastAsia" w:eastAsia="楷体_GB2312"/>
          <w:color w:val="000000"/>
          <w:sz w:val="28"/>
          <w:szCs w:val="28"/>
        </w:rPr>
        <w:t>所述的方法，其特征在于，在所述将所述特征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w:t>
      </w:r>
      <w:r>
        <w:rPr>
          <w:rFonts w:eastAsia="楷体_GB2312"/>
          <w:color w:val="000000"/>
          <w:sz w:val="28"/>
          <w:szCs w:val="28"/>
        </w:rPr>
        <w:t>机器人的故障检测结果</w:t>
      </w:r>
      <w:r>
        <w:rPr>
          <w:rFonts w:hint="eastAsia" w:eastAsia="楷体_GB2312"/>
          <w:color w:val="000000"/>
          <w:sz w:val="28"/>
          <w:szCs w:val="28"/>
        </w:rPr>
        <w:t>之后，所述方法还包括：根据所述故障类型、严重等级和维修紧急程度发出相应的故障预警提示。</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5</w:t>
      </w:r>
      <w:r>
        <w:rPr>
          <w:rFonts w:hint="eastAsia" w:eastAsia="楷体_GB2312"/>
          <w:color w:val="000000"/>
          <w:sz w:val="28"/>
          <w:szCs w:val="28"/>
        </w:rPr>
        <w:t>、根据权利要求</w:t>
      </w:r>
      <w:r>
        <w:rPr>
          <w:rFonts w:eastAsia="楷体_GB2312"/>
          <w:color w:val="000000"/>
          <w:sz w:val="28"/>
          <w:szCs w:val="28"/>
        </w:rPr>
        <w:t>1</w:t>
      </w:r>
      <w:r>
        <w:rPr>
          <w:rFonts w:hint="eastAsia" w:eastAsia="楷体_GB2312"/>
          <w:color w:val="000000"/>
          <w:sz w:val="28"/>
          <w:szCs w:val="28"/>
        </w:rPr>
        <w:t>所述的方法，其特征在于，所述故障判断模型的训练过程为：</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获取多个机器人的训练输入属性数据和故障情况；</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将所述训练输入属性数据输入待训练模型中，获得所述待训练模型的预测结果；</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根据所述训练输入属性数据的预测结果及其故障情况对所述待训练模型的内部参数进行优化，以获取训练好的故障判断模型。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6、根据权利要求5所述的方法，其特征在于，在所述获取多个机器人的训练输入属性数据和故障情况之后，所述方法还包括：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对所述训练输入属性数据进行降维处理；</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将所述降维处理后的训练输入属性数据输入待训练模型中，获得所述待训练模型的预测结果。</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7</w:t>
      </w:r>
      <w:r>
        <w:rPr>
          <w:rFonts w:hint="eastAsia" w:eastAsia="楷体_GB2312"/>
          <w:color w:val="000000"/>
          <w:sz w:val="28"/>
          <w:szCs w:val="28"/>
        </w:rPr>
        <w:t>、</w:t>
      </w:r>
      <w:r>
        <w:rPr>
          <w:rFonts w:eastAsia="楷体_GB2312"/>
          <w:color w:val="000000"/>
          <w:sz w:val="28"/>
          <w:szCs w:val="28"/>
        </w:rPr>
        <w:t>一种</w:t>
      </w:r>
      <w:r>
        <w:rPr>
          <w:rFonts w:hint="eastAsia" w:eastAsia="楷体_GB2312"/>
          <w:color w:val="000000"/>
          <w:sz w:val="28"/>
          <w:szCs w:val="28"/>
        </w:rPr>
        <w:t>故障检测装置</w:t>
      </w:r>
      <w:r>
        <w:rPr>
          <w:rFonts w:eastAsia="楷体_GB2312"/>
          <w:color w:val="000000"/>
          <w:sz w:val="28"/>
          <w:szCs w:val="28"/>
        </w:rPr>
        <w:t>，其特征在于，</w:t>
      </w:r>
      <w:r>
        <w:rPr>
          <w:rFonts w:hint="eastAsia" w:eastAsia="楷体_GB2312"/>
          <w:color w:val="000000"/>
          <w:sz w:val="28"/>
          <w:szCs w:val="28"/>
        </w:rPr>
        <w:t>所述装置</w:t>
      </w:r>
      <w:r>
        <w:rPr>
          <w:rFonts w:eastAsia="楷体_GB2312"/>
          <w:color w:val="000000"/>
          <w:sz w:val="28"/>
          <w:szCs w:val="28"/>
        </w:rPr>
        <w:t>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输入属性数据获取模块，所述输入属性数据获取模块用于获取待检测机器人的输入属性数据；所述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特征提取模块，所述特征提取模块用于对所述状态数据、关节运动数据、运行数据以及影响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故障检测模块，所述故障检测模块用于将所述特征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8</w:t>
      </w:r>
      <w:r>
        <w:rPr>
          <w:rFonts w:hint="eastAsia" w:eastAsia="楷体_GB2312"/>
          <w:color w:val="000000"/>
          <w:sz w:val="28"/>
          <w:szCs w:val="28"/>
        </w:rPr>
        <w:t>、根据权利要求</w:t>
      </w:r>
      <w:r>
        <w:rPr>
          <w:rFonts w:eastAsia="楷体_GB2312"/>
          <w:color w:val="000000"/>
          <w:sz w:val="28"/>
          <w:szCs w:val="28"/>
        </w:rPr>
        <w:t>7</w:t>
      </w:r>
      <w:r>
        <w:rPr>
          <w:rFonts w:hint="eastAsia" w:eastAsia="楷体_GB2312"/>
          <w:color w:val="000000"/>
          <w:sz w:val="28"/>
          <w:szCs w:val="28"/>
        </w:rPr>
        <w:t>所述的装置，其特征在于，所述故障检测模块包括：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分类类别获取模块，所述分类类别获取模块用于根据分类依据获取所述待检测机器人的分类类别；其中，所述分类依据包括机器人型号；</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分类故障检测模块，所述分类故障检测模块用于根据所述分类类别将所述特征向量输入到相应的故障判断模型中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9</w:t>
      </w:r>
      <w:r>
        <w:rPr>
          <w:rFonts w:hint="eastAsia" w:eastAsia="楷体_GB2312"/>
          <w:color w:val="000000"/>
          <w:sz w:val="28"/>
          <w:szCs w:val="28"/>
        </w:rPr>
        <w:t>、</w:t>
      </w:r>
      <w:r>
        <w:rPr>
          <w:rFonts w:eastAsia="楷体_GB2312"/>
          <w:color w:val="000000"/>
          <w:sz w:val="28"/>
          <w:szCs w:val="28"/>
        </w:rPr>
        <w:t>一种电子设备，其特征在于，包括：处理器和存储器，所述存储器存储有所述处理器可执行的机器可读指令，所述机器可读指令被所述处理器执行时执行如权利要求1至6任一所述的方法。</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10</w:t>
      </w:r>
      <w:r>
        <w:rPr>
          <w:rFonts w:hint="eastAsia" w:eastAsia="楷体_GB2312"/>
          <w:color w:val="000000"/>
          <w:sz w:val="28"/>
          <w:szCs w:val="28"/>
        </w:rPr>
        <w:t>、</w:t>
      </w:r>
      <w:r>
        <w:rPr>
          <w:rFonts w:eastAsia="楷体_GB2312"/>
          <w:color w:val="000000"/>
          <w:sz w:val="28"/>
          <w:szCs w:val="28"/>
        </w:rPr>
        <w:t>一种</w:t>
      </w:r>
      <w:r>
        <w:rPr>
          <w:rFonts w:hint="eastAsia" w:eastAsia="楷体_GB2312"/>
          <w:color w:val="000000"/>
          <w:sz w:val="28"/>
          <w:szCs w:val="28"/>
        </w:rPr>
        <w:t>计算机可读</w:t>
      </w:r>
      <w:r>
        <w:rPr>
          <w:rFonts w:eastAsia="楷体_GB2312"/>
          <w:color w:val="000000"/>
          <w:sz w:val="28"/>
          <w:szCs w:val="28"/>
        </w:rPr>
        <w:t>存储介质，其特征在于，该存储介质上存储有计算机程序，该计算机程序被处理器运行时执行如权利要求1至6任一所述的方法</w:t>
      </w:r>
      <w:r>
        <w:rPr>
          <w:rFonts w:hint="eastAsia" w:eastAsia="楷体_GB2312"/>
          <w:color w:val="000000"/>
          <w:sz w:val="28"/>
          <w:szCs w:val="28"/>
        </w:rPr>
        <w:t>。</w:t>
      </w:r>
    </w:p>
    <w:p>
      <w:pPr>
        <w:pStyle w:val="16"/>
        <w:spacing w:after="0" w:line="360" w:lineRule="auto"/>
        <w:ind w:left="0" w:leftChars="0" w:firstLine="560" w:firstLineChars="200"/>
        <w:rPr>
          <w:rFonts w:eastAsia="楷体_GB2312"/>
          <w:bCs/>
          <w:color w:val="000000"/>
          <w:sz w:val="28"/>
          <w:szCs w:val="28"/>
        </w:rPr>
        <w:sectPr>
          <w:footerReference r:id="rId9" w:type="first"/>
          <w:footerReference r:id="rId8" w:type="default"/>
          <w:pgSz w:w="11906" w:h="16838"/>
          <w:pgMar w:top="1418" w:right="1418" w:bottom="1418" w:left="1418" w:header="567" w:footer="737" w:gutter="0"/>
          <w:lnNumType w:countBy="5"/>
          <w:pgNumType w:start="1"/>
          <w:cols w:space="720" w:num="1"/>
          <w:docGrid w:linePitch="460" w:charSpace="-4300"/>
        </w:sectPr>
      </w:pPr>
    </w:p>
    <w:p>
      <w:pPr>
        <w:pBdr>
          <w:bottom w:val="single" w:color="auto" w:sz="18" w:space="1"/>
        </w:pBdr>
        <w:spacing w:after="240" w:afterLines="100"/>
        <w:ind w:right="-40"/>
        <w:jc w:val="center"/>
        <w:outlineLvl w:val="0"/>
        <w:rPr>
          <w:rFonts w:eastAsia="楷体_GB2312"/>
          <w:b/>
          <w:color w:val="000000"/>
          <w:sz w:val="36"/>
          <w:szCs w:val="36"/>
        </w:rPr>
      </w:pPr>
      <w:r>
        <w:rPr>
          <w:rFonts w:eastAsia="楷体_GB2312"/>
          <w:b/>
          <w:color w:val="000000"/>
          <w:spacing w:val="400"/>
          <w:sz w:val="36"/>
          <w:szCs w:val="36"/>
        </w:rPr>
        <w:t>说明</w:t>
      </w:r>
      <w:r>
        <w:rPr>
          <w:rFonts w:eastAsia="楷体_GB2312"/>
          <w:b/>
          <w:color w:val="000000"/>
          <w:sz w:val="36"/>
          <w:szCs w:val="36"/>
        </w:rPr>
        <w:t>书</w:t>
      </w:r>
    </w:p>
    <w:p>
      <w:pPr>
        <w:spacing w:line="360" w:lineRule="auto"/>
        <w:jc w:val="center"/>
        <w:rPr>
          <w:rFonts w:eastAsia="楷体_GB2312"/>
          <w:b/>
          <w:color w:val="000000"/>
          <w:sz w:val="28"/>
          <w:szCs w:val="28"/>
        </w:rPr>
      </w:pPr>
      <w:r>
        <w:rPr>
          <w:rFonts w:hint="eastAsia" w:eastAsia="楷体_GB2312"/>
          <w:b/>
          <w:color w:val="000000"/>
          <w:sz w:val="28"/>
          <w:szCs w:val="28"/>
        </w:rPr>
        <w:t>一种故障检测方法、装置、电子设备及存储介质</w:t>
      </w:r>
    </w:p>
    <w:p>
      <w:pPr>
        <w:spacing w:before="240" w:beforeLines="100" w:line="360" w:lineRule="auto"/>
        <w:outlineLvl w:val="1"/>
        <w:rPr>
          <w:rFonts w:eastAsia="楷体_GB2312"/>
          <w:b/>
          <w:color w:val="000000"/>
          <w:sz w:val="28"/>
          <w:szCs w:val="28"/>
        </w:rPr>
      </w:pPr>
      <w:r>
        <w:rPr>
          <w:rFonts w:eastAsia="楷体_GB2312"/>
          <w:b/>
          <w:color w:val="000000"/>
          <w:sz w:val="28"/>
          <w:szCs w:val="28"/>
        </w:rPr>
        <w:t>技术领域</w:t>
      </w:r>
    </w:p>
    <w:p>
      <w:pPr>
        <w:spacing w:line="360" w:lineRule="auto"/>
        <w:ind w:firstLine="560" w:firstLineChars="200"/>
        <w:rPr>
          <w:rFonts w:eastAsia="楷体_GB2312"/>
          <w:bCs/>
          <w:color w:val="000000"/>
          <w:sz w:val="28"/>
          <w:szCs w:val="28"/>
        </w:rPr>
      </w:pPr>
      <w:r>
        <w:rPr>
          <w:rFonts w:eastAsia="楷体_GB2312"/>
          <w:bCs/>
          <w:color w:val="000000"/>
          <w:sz w:val="28"/>
          <w:szCs w:val="28"/>
        </w:rPr>
        <w:t>本</w:t>
      </w:r>
      <w:r>
        <w:rPr>
          <w:rFonts w:hint="eastAsia" w:eastAsia="楷体_GB2312"/>
          <w:bCs/>
          <w:color w:val="000000"/>
          <w:sz w:val="28"/>
          <w:szCs w:val="28"/>
        </w:rPr>
        <w:t>申请</w:t>
      </w:r>
      <w:r>
        <w:rPr>
          <w:rFonts w:eastAsia="楷体_GB2312"/>
          <w:bCs/>
          <w:color w:val="000000"/>
          <w:sz w:val="28"/>
          <w:szCs w:val="28"/>
        </w:rPr>
        <w:t>涉及</w:t>
      </w:r>
      <w:r>
        <w:rPr>
          <w:rFonts w:hint="eastAsia" w:eastAsia="楷体_GB2312"/>
          <w:color w:val="000000"/>
          <w:sz w:val="28"/>
          <w:szCs w:val="28"/>
        </w:rPr>
        <w:t>机器人故障检测</w:t>
      </w:r>
      <w:r>
        <w:rPr>
          <w:rFonts w:eastAsia="楷体_GB2312"/>
          <w:bCs/>
          <w:color w:val="000000"/>
          <w:sz w:val="28"/>
          <w:szCs w:val="28"/>
        </w:rPr>
        <w:t>技术领域，具体</w:t>
      </w:r>
      <w:r>
        <w:rPr>
          <w:rFonts w:hint="eastAsia" w:eastAsia="楷体_GB2312"/>
          <w:bCs/>
          <w:color w:val="000000"/>
          <w:sz w:val="28"/>
          <w:szCs w:val="28"/>
        </w:rPr>
        <w:t>涉及一种故障检测方法、装置、电子设备及存储介质</w:t>
      </w:r>
      <w:r>
        <w:rPr>
          <w:rFonts w:eastAsia="楷体_GB2312"/>
          <w:bCs/>
          <w:color w:val="000000"/>
          <w:sz w:val="28"/>
          <w:szCs w:val="28"/>
        </w:rPr>
        <w:t>。</w:t>
      </w:r>
    </w:p>
    <w:p>
      <w:pPr>
        <w:spacing w:before="240" w:beforeLines="100" w:line="360" w:lineRule="auto"/>
        <w:outlineLvl w:val="1"/>
        <w:rPr>
          <w:rFonts w:eastAsia="楷体_GB2312"/>
          <w:b/>
          <w:color w:val="000000"/>
          <w:sz w:val="28"/>
          <w:szCs w:val="28"/>
        </w:rPr>
      </w:pPr>
      <w:r>
        <w:rPr>
          <w:rFonts w:eastAsia="楷体_GB2312"/>
          <w:b/>
          <w:color w:val="000000"/>
          <w:sz w:val="28"/>
          <w:szCs w:val="28"/>
        </w:rPr>
        <w:t>背景技术</w:t>
      </w:r>
    </w:p>
    <w:p>
      <w:pPr>
        <w:pStyle w:val="16"/>
        <w:spacing w:after="0" w:line="360" w:lineRule="auto"/>
        <w:ind w:left="0" w:leftChars="0" w:firstLine="560" w:firstLineChars="200"/>
        <w:rPr>
          <w:rFonts w:eastAsia="楷体_GB2312"/>
          <w:color w:val="000000"/>
          <w:sz w:val="28"/>
          <w:szCs w:val="28"/>
        </w:rPr>
      </w:pPr>
      <w:r>
        <w:rPr>
          <w:rFonts w:eastAsia="楷体_GB2312"/>
          <w:color w:val="000000"/>
          <w:sz w:val="28"/>
          <w:szCs w:val="28"/>
        </w:rPr>
        <w:t>目前</w:t>
      </w:r>
      <w:r>
        <w:rPr>
          <w:rFonts w:hint="eastAsia" w:eastAsia="楷体_GB2312"/>
          <w:color w:val="000000"/>
          <w:sz w:val="28"/>
          <w:szCs w:val="28"/>
        </w:rPr>
        <w:t>，存在基于机器人状态数据、工况信息数据及设计参数的评估方法,该评估方法根据计算出的机器人各关节健康度指数和预设的各关节健康度阈值计算机器人整机健康并通过机器人整机健康度对机器人的健康状态进行整体评估。</w:t>
      </w:r>
    </w:p>
    <w:p>
      <w:pPr>
        <w:pStyle w:val="16"/>
        <w:spacing w:after="0" w:line="360" w:lineRule="auto"/>
        <w:ind w:left="0" w:leftChars="0" w:firstLine="560" w:firstLineChars="200"/>
        <w:rPr>
          <w:rFonts w:eastAsia="楷体_GB2312"/>
          <w:color w:val="000000"/>
          <w:sz w:val="28"/>
          <w:szCs w:val="28"/>
        </w:rPr>
      </w:pPr>
      <w:r>
        <w:rPr>
          <w:rFonts w:hint="eastAsia" w:eastAsia="楷体_GB2312"/>
          <w:color w:val="000000"/>
          <w:sz w:val="28"/>
          <w:szCs w:val="28"/>
        </w:rPr>
        <w:t>但是，基于多工况自适应的机器人评估方法所建立的工况数据库和状态特征数据库评价指标不够完善，对健康度指数的计算采用阈值方法获得，此方法受工况影响大，无法实现对机器人故障类型的准确判断。</w:t>
      </w:r>
    </w:p>
    <w:p>
      <w:pPr>
        <w:spacing w:before="240" w:beforeLines="100" w:line="360" w:lineRule="auto"/>
        <w:outlineLvl w:val="1"/>
        <w:rPr>
          <w:rFonts w:eastAsia="楷体_GB2312"/>
          <w:b/>
          <w:color w:val="000000"/>
          <w:sz w:val="28"/>
          <w:szCs w:val="28"/>
        </w:rPr>
      </w:pPr>
      <w:r>
        <w:rPr>
          <w:rFonts w:eastAsia="楷体_GB2312"/>
          <w:b/>
          <w:color w:val="000000"/>
          <w:sz w:val="28"/>
          <w:szCs w:val="28"/>
        </w:rPr>
        <w:t>发明内容</w:t>
      </w:r>
    </w:p>
    <w:p>
      <w:pPr>
        <w:pStyle w:val="16"/>
        <w:spacing w:after="0" w:line="360" w:lineRule="auto"/>
        <w:ind w:left="0" w:leftChars="0" w:firstLine="560" w:firstLineChars="200"/>
        <w:rPr>
          <w:rFonts w:eastAsia="楷体_GB2312"/>
          <w:color w:val="000000"/>
          <w:sz w:val="28"/>
          <w:szCs w:val="28"/>
        </w:rPr>
      </w:pPr>
      <w:r>
        <w:rPr>
          <w:rFonts w:eastAsia="楷体_GB2312"/>
          <w:color w:val="000000"/>
          <w:sz w:val="28"/>
          <w:szCs w:val="28"/>
        </w:rPr>
        <w:t>本申请实施例的目的在于提供一种</w:t>
      </w:r>
      <w:r>
        <w:rPr>
          <w:rFonts w:hint="eastAsia" w:eastAsia="楷体_GB2312"/>
          <w:bCs/>
          <w:color w:val="000000"/>
          <w:sz w:val="28"/>
          <w:szCs w:val="28"/>
        </w:rPr>
        <w:t>故障检测方法、装置、电子设备及存储介质</w:t>
      </w:r>
      <w:r>
        <w:rPr>
          <w:rFonts w:hint="eastAsia" w:eastAsia="楷体_GB2312"/>
          <w:color w:val="000000"/>
          <w:sz w:val="28"/>
          <w:szCs w:val="28"/>
        </w:rPr>
        <w:t>，以改善上述技术问题。</w:t>
      </w:r>
    </w:p>
    <w:p>
      <w:pPr>
        <w:pStyle w:val="16"/>
        <w:spacing w:after="0" w:line="360" w:lineRule="auto"/>
        <w:ind w:left="0" w:leftChars="0" w:firstLine="560" w:firstLineChars="200"/>
        <w:rPr>
          <w:rFonts w:eastAsia="楷体_GB2312"/>
          <w:color w:val="000000"/>
          <w:sz w:val="28"/>
          <w:szCs w:val="28"/>
        </w:rPr>
      </w:pPr>
      <w:r>
        <w:rPr>
          <w:rFonts w:hint="eastAsia" w:eastAsia="楷体_GB2312"/>
          <w:color w:val="000000"/>
          <w:sz w:val="28"/>
          <w:szCs w:val="28"/>
        </w:rPr>
        <w:t>为实现上述目的，本申请提供如下技术方案：</w:t>
      </w:r>
    </w:p>
    <w:p>
      <w:pPr>
        <w:pStyle w:val="16"/>
        <w:spacing w:after="0" w:line="360" w:lineRule="auto"/>
        <w:ind w:left="0" w:leftChars="0" w:firstLine="560" w:firstLineChars="200"/>
        <w:rPr>
          <w:rFonts w:eastAsia="楷体_GB2312"/>
          <w:color w:val="000000"/>
          <w:sz w:val="28"/>
          <w:szCs w:val="28"/>
        </w:rPr>
      </w:pPr>
      <w:r>
        <w:rPr>
          <w:rFonts w:hint="eastAsia" w:eastAsia="楷体_GB2312"/>
          <w:color w:val="000000"/>
          <w:sz w:val="28"/>
          <w:szCs w:val="28"/>
        </w:rPr>
        <w:t>第一方面</w:t>
      </w:r>
      <w:r>
        <w:rPr>
          <w:rFonts w:eastAsia="楷体_GB2312"/>
          <w:color w:val="000000"/>
          <w:sz w:val="28"/>
          <w:szCs w:val="28"/>
        </w:rPr>
        <w:t>，本申请实施例提供一种</w:t>
      </w:r>
      <w:r>
        <w:rPr>
          <w:rFonts w:hint="eastAsia" w:eastAsia="楷体_GB2312"/>
          <w:color w:val="000000"/>
          <w:sz w:val="28"/>
          <w:szCs w:val="28"/>
        </w:rPr>
        <w:t>故障检测方法</w:t>
      </w:r>
      <w:r>
        <w:rPr>
          <w:rFonts w:eastAsia="楷体_GB2312"/>
          <w:color w:val="000000"/>
          <w:sz w:val="28"/>
          <w:szCs w:val="28"/>
        </w:rPr>
        <w:t>，</w:t>
      </w:r>
      <w:r>
        <w:rPr>
          <w:rFonts w:hint="eastAsia" w:eastAsia="楷体_GB2312"/>
          <w:color w:val="000000"/>
          <w:sz w:val="28"/>
          <w:szCs w:val="28"/>
        </w:rPr>
        <w:t>所述方法包括：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在上述方案中，该故障检测方法通过获取待检测机器人的输入属性数据，并对所述</w:t>
      </w:r>
      <w:r>
        <w:rPr>
          <w:rFonts w:eastAsia="楷体_GB2312"/>
          <w:color w:val="000000"/>
          <w:sz w:val="28"/>
          <w:szCs w:val="28"/>
        </w:rPr>
        <w:t>输入属性数据</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，并将所述特征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w:t>
      </w:r>
      <w:r>
        <w:rPr>
          <w:rFonts w:hint="eastAsia" w:eastAsia="楷体_GB2312"/>
          <w:color w:val="000000"/>
          <w:sz w:val="28"/>
          <w:szCs w:val="28"/>
        </w:rPr>
        <w:t>进而</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。其中，输入属性数据，包括状态数据、关节运动数据、运行数据以及影响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。该故障检测方法通过将更全面的输入属性数据输入到训练好的故障判断模型中，再通过该故障判断模型输出待检测机器人的故障检测结果，提高了机器人故障类型判断的准确性。</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，包括：根据分类依据获取所述待检测机器人的分类类别；其中，所述分类依据包括机器人型号；根据所述分类类别将所述特征向量输入到相应的故障判断模型中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根据分类依据对待检测机器人进行分类，获取待检测机器人的分类类别；并将不同分类类别的待检测机器人的特征向量输入到相应的故障判断模型，以获得待检测机器人的故障检测结果，可以进一步提高机器人故障类型判断的准确性。</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可选的，所述故障检测结果包括：故障类型、严重等级和维修紧急程度。</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在上述方案中，通过故障判断模型输出待检测机器人的故障检测结果，包括：故障类型、严重等级和维修紧急程度；可以实现对机器人维修的指导作用。</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可选的，在所述将所述特征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w:t>
      </w:r>
      <w:r>
        <w:rPr>
          <w:rFonts w:eastAsia="楷体_GB2312"/>
          <w:color w:val="000000"/>
          <w:sz w:val="28"/>
          <w:szCs w:val="28"/>
        </w:rPr>
        <w:t>机器人的故障检测结果</w:t>
      </w:r>
      <w:r>
        <w:rPr>
          <w:rFonts w:hint="eastAsia" w:eastAsia="楷体_GB2312"/>
          <w:color w:val="000000"/>
          <w:sz w:val="28"/>
          <w:szCs w:val="28"/>
        </w:rPr>
        <w:t>之后，所述方法还包括：根据所述故障类型、严重等级和维修紧急程度发出相应的故障预警提示。</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在上述方案中，通过根据故障类型、严重等级和维修紧急程度发出相应的预警提示，及时将待检测机器人的故障情况告知维修人员，为机器人故障的预防和维修提供保障。</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判断模型的训练过程为：获取多个机器人的训练输入属性数据和故障情况；将所述训练输入属性数据输入待训练模型中，获得所述待训练模型的预测结果；根据所述训练输入属性数据的预测结果及其故障情况对所述待训练模型的内部参数进行优化，以获取训练好的故障判断模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在上述方案中，通过根据多个机器人的训练输入属性数据及其故障情况对待训练模型进行模型训练优化，以获取训练好的故障判断模型对待检测机器人的故障情况进行检测。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在所述获取多个机器人的训练输入属性数据和故障情况之后，所述方法还包括：对所述训练输入属性数据进行降维处理；将所述降维处理后的训练输入属性数据输入待训练模型中，获得所述待训练模型的预测结果。</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在上述方案中，通过对训练输入属性数据进行降维处理，即通过训练输入属性数据间的关系对训练输入属性数据进行组合处理，以减少训练输入属性数据中的数据种类，进而简化待训练模型的训练过程。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第二方面</w:t>
      </w:r>
      <w:r>
        <w:rPr>
          <w:rFonts w:eastAsia="楷体_GB2312"/>
          <w:color w:val="000000"/>
          <w:sz w:val="28"/>
          <w:szCs w:val="28"/>
        </w:rPr>
        <w:t>，本申请实施例提供一种</w:t>
      </w:r>
      <w:r>
        <w:rPr>
          <w:rFonts w:hint="eastAsia" w:eastAsia="楷体_GB2312"/>
          <w:color w:val="000000"/>
          <w:sz w:val="28"/>
          <w:szCs w:val="28"/>
        </w:rPr>
        <w:t>故障检测装置</w:t>
      </w:r>
      <w:r>
        <w:rPr>
          <w:rFonts w:eastAsia="楷体_GB2312"/>
          <w:color w:val="000000"/>
          <w:sz w:val="28"/>
          <w:szCs w:val="28"/>
        </w:rPr>
        <w:t>，</w:t>
      </w:r>
      <w:r>
        <w:rPr>
          <w:rFonts w:hint="eastAsia" w:eastAsia="楷体_GB2312"/>
          <w:color w:val="000000"/>
          <w:sz w:val="28"/>
          <w:szCs w:val="28"/>
        </w:rPr>
        <w:t>所述装置</w:t>
      </w:r>
      <w:r>
        <w:rPr>
          <w:rFonts w:eastAsia="楷体_GB2312"/>
          <w:color w:val="000000"/>
          <w:sz w:val="28"/>
          <w:szCs w:val="28"/>
        </w:rPr>
        <w:t>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输入属性数据获取模块，所述输入属性数据获取模块用于获取待检测机器人的输入属性数据；所述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特征提取模块，所述特征提取模块用于对所述状态数据、关节运动数据、运行数据以及影响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故障检测模块，所述故障检测模块用于将所述特征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在上述方案中，该故障检测装置通过获取待检测机器人的输入属性数据，并对所述</w:t>
      </w:r>
      <w:r>
        <w:rPr>
          <w:rFonts w:eastAsia="楷体_GB2312"/>
          <w:color w:val="000000"/>
          <w:sz w:val="28"/>
          <w:szCs w:val="28"/>
        </w:rPr>
        <w:t>输入属性数据</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，并将所述特征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w:t>
      </w:r>
      <w:r>
        <w:rPr>
          <w:rFonts w:hint="eastAsia" w:eastAsia="楷体_GB2312"/>
          <w:color w:val="000000"/>
          <w:sz w:val="28"/>
          <w:szCs w:val="28"/>
        </w:rPr>
        <w:t>进而</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。其中，输入属性数据，包括状态数据、关节运动数据、运行数据以及影响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。该故障检测装置通过将更全面的输入属性数据输入到训练好的故障判断模型中，再通过该故障判断模型输出待检测机器人的故障检测结果，提高了机器人故障类型判断的准确性。</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检测模块包括：分类类别获取模块，所述分类类别获取模块用于根据分类依据获取所述待检测机器人的分类类别；其中，所述分类依据包括机器人型号；分类故障检测模块，所述分类故障检测模块用于根据所述分类类别将所述特征向量输入到相应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可选的，所述故障检测结果包括：故障类型、严重等级和维修紧急程度。</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可选的，所述故障检测装置还包括：预警提示模块，所述预警提示模块用于根据所述故障类型、严重等级和维修紧急程度发出相应的故障预警提示。</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检测装置还包括：训练输入数据获取模块，所述训练输入数据获取模块用于获取多个机器人的训练输入属性数据和故障情况；预测结果获取模块，所述预测结果获取模块用于将所述训练输入属性数据输入待训练模型中，获得所述待训练模型的预测结果；故障判断模型获取模块，所述故障判断模型获取模块用于根据所述训练输入属性数据的预测结果及其故障情况对所述待训练模型的内部参数进行优化，以获取训练好的故障判断模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可选的，所述故障检测装置还包括：降维处理模块，所述降维处理模块用于对所述训练输入属性数据进行降维处理；其中，所述预测结果获取模块还用于将所述降维处理后的训练输入属性数据输入待训练模型中，获得所述待训练模型的预测结果。</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第</w:t>
      </w:r>
      <w:r>
        <w:rPr>
          <w:rFonts w:hint="eastAsia" w:eastAsia="楷体_GB2312"/>
          <w:color w:val="000000"/>
          <w:sz w:val="28"/>
          <w:szCs w:val="28"/>
        </w:rPr>
        <w:t>三</w:t>
      </w:r>
      <w:r>
        <w:rPr>
          <w:rFonts w:eastAsia="楷体_GB2312"/>
          <w:color w:val="000000"/>
          <w:sz w:val="28"/>
          <w:szCs w:val="28"/>
        </w:rPr>
        <w:t>方面，本申请实施例提供一种电子设备，包括：存储器以及处理器，所述存储器中存储有计算机程序指令，所述计算机程序指令被所述处理器读取并运行时，执行</w:t>
      </w:r>
      <w:r>
        <w:rPr>
          <w:rFonts w:hint="eastAsia" w:eastAsia="楷体_GB2312"/>
          <w:color w:val="000000"/>
          <w:sz w:val="28"/>
          <w:szCs w:val="28"/>
        </w:rPr>
        <w:t>第一</w:t>
      </w:r>
      <w:r>
        <w:rPr>
          <w:rFonts w:eastAsia="楷体_GB2312"/>
          <w:color w:val="000000"/>
          <w:sz w:val="28"/>
          <w:szCs w:val="28"/>
        </w:rPr>
        <w:t>方面任意一种可能的实现方式提供的方法。</w:t>
      </w:r>
    </w:p>
    <w:p>
      <w:pPr>
        <w:tabs>
          <w:tab w:val="left" w:pos="1134"/>
        </w:tabs>
        <w:adjustRightInd/>
        <w:spacing w:line="360" w:lineRule="auto"/>
        <w:ind w:firstLine="560" w:firstLineChars="200"/>
        <w:textAlignment w:val="auto"/>
        <w:rPr>
          <w:rFonts w:eastAsia="楷体_GB2312"/>
          <w:color w:val="000000"/>
          <w:sz w:val="28"/>
          <w:szCs w:val="28"/>
        </w:rPr>
      </w:pPr>
      <w:r>
        <w:rPr>
          <w:rFonts w:eastAsia="楷体_GB2312"/>
          <w:color w:val="000000"/>
          <w:sz w:val="28"/>
          <w:szCs w:val="28"/>
        </w:rPr>
        <w:t>第</w:t>
      </w:r>
      <w:r>
        <w:rPr>
          <w:rFonts w:hint="eastAsia" w:eastAsia="楷体_GB2312"/>
          <w:color w:val="000000"/>
          <w:sz w:val="28"/>
          <w:szCs w:val="28"/>
        </w:rPr>
        <w:t>四</w:t>
      </w:r>
      <w:r>
        <w:rPr>
          <w:rFonts w:eastAsia="楷体_GB2312"/>
          <w:color w:val="000000"/>
          <w:sz w:val="28"/>
          <w:szCs w:val="28"/>
        </w:rPr>
        <w:t>方面，本申请实施例提供一种计算机可读存储介质，所述计算机可读存储介质上存储有计算机程序指令，所述计算机程序指令被处理器读取并运行时，执行</w:t>
      </w:r>
      <w:r>
        <w:rPr>
          <w:rFonts w:hint="eastAsia" w:eastAsia="楷体_GB2312"/>
          <w:color w:val="000000"/>
          <w:sz w:val="28"/>
          <w:szCs w:val="28"/>
        </w:rPr>
        <w:t>第一</w:t>
      </w:r>
      <w:r>
        <w:rPr>
          <w:rFonts w:eastAsia="楷体_GB2312"/>
          <w:color w:val="000000"/>
          <w:sz w:val="28"/>
          <w:szCs w:val="28"/>
        </w:rPr>
        <w:t>方面任意一种可能的实现方式提供的方法。</w:t>
      </w:r>
    </w:p>
    <w:p>
      <w:pPr>
        <w:tabs>
          <w:tab w:val="left" w:pos="1134"/>
        </w:tabs>
        <w:spacing w:line="360" w:lineRule="auto"/>
        <w:ind w:firstLine="560" w:firstLineChars="200"/>
        <w:rPr>
          <w:rFonts w:eastAsia="楷体_GB2312"/>
          <w:color w:val="000000"/>
          <w:sz w:val="28"/>
          <w:szCs w:val="28"/>
        </w:rPr>
      </w:pPr>
      <w:r>
        <w:rPr>
          <w:rFonts w:hint="eastAsia" w:eastAsia="楷体_GB2312"/>
          <w:color w:val="000000"/>
          <w:sz w:val="28"/>
          <w:szCs w:val="28"/>
        </w:rPr>
        <w:t>本申请的其他特征和优点将在随后的说明书阐述，并且，部分地从说明书中变得显而易见，或者通过实施本申请实施例了解。本申请的目的和其他优点可通过在所写的说明书、权利要求书、以及附图中所特别指出的结构来实现和获得。</w:t>
      </w:r>
    </w:p>
    <w:p>
      <w:pPr>
        <w:pStyle w:val="16"/>
        <w:spacing w:before="240" w:beforeLines="100" w:after="0" w:line="360" w:lineRule="auto"/>
        <w:ind w:left="0" w:leftChars="0"/>
        <w:outlineLvl w:val="1"/>
        <w:rPr>
          <w:rFonts w:eastAsia="楷体_GB2312"/>
          <w:b/>
          <w:color w:val="000000"/>
          <w:spacing w:val="20"/>
          <w:sz w:val="28"/>
          <w:szCs w:val="28"/>
        </w:rPr>
      </w:pPr>
      <w:r>
        <w:rPr>
          <w:rFonts w:eastAsia="楷体_GB2312"/>
          <w:b/>
          <w:color w:val="000000"/>
          <w:spacing w:val="20"/>
          <w:sz w:val="28"/>
          <w:szCs w:val="28"/>
        </w:rPr>
        <w:t>附图说明</w:t>
      </w:r>
    </w:p>
    <w:p>
      <w:pPr>
        <w:pStyle w:val="16"/>
        <w:spacing w:after="0" w:line="360" w:lineRule="auto"/>
        <w:ind w:left="0" w:leftChars="0" w:firstLine="560" w:firstLineChars="200"/>
        <w:rPr>
          <w:rFonts w:eastAsia="楷体_GB2312"/>
          <w:bCs/>
          <w:color w:val="000000"/>
          <w:sz w:val="28"/>
          <w:szCs w:val="28"/>
        </w:rPr>
      </w:pPr>
      <w:r>
        <w:rPr>
          <w:rFonts w:eastAsia="楷体_GB2312"/>
          <w:bCs/>
          <w:color w:val="000000"/>
          <w:sz w:val="28"/>
          <w:szCs w:val="28"/>
        </w:rPr>
        <w:t>为了更清楚地说明本申请实施例的技术方案，下面将对本申请实施例中所需要使用的附图作简单地介绍，应当理解，以下附图仅示出了本申请的某些实施例，因此不应被看作是对范围的限定，对于本领域普通技术人员来讲，在不付出创造性劳动的前提下，还可以根据这些附图获得其他相关的附图。</w:t>
      </w:r>
    </w:p>
    <w:p>
      <w:pPr>
        <w:pStyle w:val="16"/>
        <w:spacing w:after="0" w:line="360" w:lineRule="auto"/>
        <w:ind w:left="0" w:leftChars="0" w:firstLine="560" w:firstLineChars="200"/>
        <w:rPr>
          <w:rFonts w:eastAsia="楷体_GB2312"/>
          <w:bCs/>
          <w:sz w:val="28"/>
          <w:szCs w:val="28"/>
        </w:rPr>
      </w:pPr>
      <w:r>
        <w:rPr>
          <w:rFonts w:eastAsia="楷体_GB2312"/>
          <w:bCs/>
          <w:sz w:val="28"/>
          <w:szCs w:val="28"/>
        </w:rPr>
        <w:t>图1</w:t>
      </w:r>
      <w:r>
        <w:rPr>
          <w:rFonts w:hint="eastAsia" w:eastAsia="楷体_GB2312"/>
          <w:bCs/>
          <w:sz w:val="28"/>
          <w:szCs w:val="28"/>
        </w:rPr>
        <w:t>为</w:t>
      </w:r>
      <w:r>
        <w:rPr>
          <w:rFonts w:eastAsia="楷体_GB2312"/>
          <w:bCs/>
          <w:sz w:val="28"/>
          <w:szCs w:val="28"/>
        </w:rPr>
        <w:t>本申请实施例提供的一种</w:t>
      </w:r>
      <w:r>
        <w:rPr>
          <w:rFonts w:hint="eastAsia" w:eastAsia="楷体_GB2312"/>
          <w:bCs/>
          <w:sz w:val="28"/>
          <w:szCs w:val="28"/>
        </w:rPr>
        <w:t>故障检测方法的流程示意图</w:t>
      </w:r>
      <w:r>
        <w:rPr>
          <w:rFonts w:eastAsia="楷体_GB2312"/>
          <w:bCs/>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图2为本申请实施例提供的一种故障判断模型的训练过程示意图。</w:t>
      </w:r>
    </w:p>
    <w:p>
      <w:pPr>
        <w:pStyle w:val="16"/>
        <w:spacing w:after="0" w:line="360" w:lineRule="auto"/>
        <w:ind w:left="0" w:leftChars="0" w:firstLine="560" w:firstLineChars="200"/>
        <w:rPr>
          <w:rFonts w:eastAsia="楷体_GB2312"/>
          <w:bCs/>
          <w:sz w:val="28"/>
          <w:szCs w:val="28"/>
        </w:rPr>
      </w:pPr>
      <w:r>
        <w:rPr>
          <w:rFonts w:hint="eastAsia" w:eastAsia="楷体_GB2312"/>
          <w:bCs/>
          <w:sz w:val="28"/>
          <w:szCs w:val="28"/>
        </w:rPr>
        <w:t>图</w:t>
      </w:r>
      <w:r>
        <w:rPr>
          <w:rFonts w:eastAsia="楷体_GB2312"/>
          <w:bCs/>
          <w:sz w:val="28"/>
          <w:szCs w:val="28"/>
        </w:rPr>
        <w:t>3</w:t>
      </w:r>
      <w:r>
        <w:rPr>
          <w:rFonts w:hint="eastAsia" w:eastAsia="楷体_GB2312"/>
          <w:bCs/>
          <w:sz w:val="28"/>
          <w:szCs w:val="28"/>
        </w:rPr>
        <w:t>为本申请实施例提供的一种故障检测装置的结构示意图；</w:t>
      </w:r>
    </w:p>
    <w:p>
      <w:pPr>
        <w:pStyle w:val="16"/>
        <w:spacing w:after="0" w:line="360" w:lineRule="auto"/>
        <w:ind w:left="0" w:leftChars="0" w:firstLine="560" w:firstLineChars="200"/>
        <w:rPr>
          <w:rFonts w:eastAsia="楷体_GB2312"/>
          <w:bCs/>
          <w:sz w:val="28"/>
          <w:szCs w:val="28"/>
        </w:rPr>
      </w:pPr>
      <w:r>
        <w:rPr>
          <w:rFonts w:eastAsia="楷体_GB2312"/>
          <w:bCs/>
          <w:sz w:val="28"/>
          <w:szCs w:val="28"/>
        </w:rPr>
        <w:t>图4</w:t>
      </w:r>
      <w:r>
        <w:rPr>
          <w:rFonts w:hint="eastAsia" w:eastAsia="楷体_GB2312"/>
          <w:bCs/>
          <w:sz w:val="28"/>
          <w:szCs w:val="28"/>
        </w:rPr>
        <w:t>为</w:t>
      </w:r>
      <w:r>
        <w:rPr>
          <w:rFonts w:eastAsia="楷体_GB2312"/>
          <w:bCs/>
          <w:sz w:val="28"/>
          <w:szCs w:val="28"/>
        </w:rPr>
        <w:t>本申请实施例提供的</w:t>
      </w:r>
      <w:r>
        <w:rPr>
          <w:rFonts w:hint="eastAsia" w:eastAsia="楷体_GB2312"/>
          <w:bCs/>
          <w:sz w:val="28"/>
          <w:szCs w:val="28"/>
        </w:rPr>
        <w:t>一种电子设备的结构示意图。</w:t>
      </w:r>
    </w:p>
    <w:p>
      <w:pPr>
        <w:pStyle w:val="3"/>
        <w:spacing w:before="240" w:beforeLines="100" w:after="0" w:line="360" w:lineRule="auto"/>
        <w:ind w:left="0" w:leftChars="0" w:right="105" w:rightChars="50"/>
        <w:outlineLvl w:val="1"/>
        <w:rPr>
          <w:rFonts w:eastAsia="楷体_GB2312"/>
          <w:b/>
          <w:color w:val="000000"/>
          <w:sz w:val="28"/>
          <w:szCs w:val="28"/>
        </w:rPr>
      </w:pPr>
      <w:r>
        <w:rPr>
          <w:rFonts w:eastAsia="楷体_GB2312"/>
          <w:b/>
          <w:color w:val="000000"/>
          <w:sz w:val="28"/>
          <w:szCs w:val="28"/>
        </w:rPr>
        <w:t>具体实施方式</w:t>
      </w:r>
    </w:p>
    <w:p>
      <w:pPr>
        <w:spacing w:line="360" w:lineRule="auto"/>
        <w:ind w:firstLine="560" w:firstLineChars="200"/>
        <w:rPr>
          <w:rFonts w:eastAsia="楷体_GB2312"/>
          <w:bCs/>
          <w:color w:val="000000"/>
          <w:sz w:val="28"/>
          <w:szCs w:val="28"/>
        </w:rPr>
      </w:pPr>
      <w:r>
        <w:rPr>
          <w:rFonts w:eastAsia="楷体_GB2312"/>
          <w:bCs/>
          <w:color w:val="000000"/>
          <w:sz w:val="28"/>
          <w:szCs w:val="28"/>
        </w:rPr>
        <w:t>下面将结合本申请实施例中的附图，对本申请实施例中的技术方案进行描述。应注意到：相似的标号和字母在下面的附图中表示类似项，因此，一旦某一项在一个附图中被定义，则在随后的附图中不需要对其进行进一步定义和解释。</w:t>
      </w:r>
    </w:p>
    <w:p>
      <w:pPr>
        <w:spacing w:line="360" w:lineRule="auto"/>
        <w:ind w:firstLine="560" w:firstLineChars="200"/>
        <w:rPr>
          <w:rFonts w:eastAsia="楷体_GB2312"/>
          <w:bCs/>
          <w:color w:val="000000"/>
          <w:sz w:val="28"/>
          <w:szCs w:val="28"/>
        </w:rPr>
      </w:pPr>
      <w:r>
        <w:rPr>
          <w:rFonts w:eastAsia="楷体_GB2312"/>
          <w:bCs/>
          <w:color w:val="000000"/>
          <w:sz w:val="28"/>
          <w:szCs w:val="28"/>
        </w:rPr>
        <w:t>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所述要素的过程、方法、物品或者设备中还存在另外的相同要素。</w:t>
      </w:r>
    </w:p>
    <w:p>
      <w:pPr>
        <w:spacing w:line="360" w:lineRule="auto"/>
        <w:ind w:firstLine="560" w:firstLineChars="200"/>
        <w:rPr>
          <w:rFonts w:eastAsia="楷体_GB2312"/>
          <w:bCs/>
          <w:color w:val="000000"/>
          <w:sz w:val="28"/>
          <w:szCs w:val="28"/>
        </w:rPr>
      </w:pPr>
      <w:r>
        <w:rPr>
          <w:rFonts w:eastAsia="楷体_GB2312"/>
          <w:bCs/>
          <w:color w:val="000000"/>
          <w:sz w:val="28"/>
          <w:szCs w:val="28"/>
        </w:rPr>
        <w:t>术语“</w:t>
      </w:r>
      <w:r>
        <w:rPr>
          <w:rFonts w:hint="eastAsia" w:eastAsia="楷体_GB2312"/>
          <w:bCs/>
          <w:color w:val="000000"/>
          <w:sz w:val="28"/>
          <w:szCs w:val="28"/>
        </w:rPr>
        <w:t>第一</w:t>
      </w:r>
      <w:r>
        <w:rPr>
          <w:rFonts w:eastAsia="楷体_GB2312"/>
          <w:bCs/>
          <w:color w:val="000000"/>
          <w:sz w:val="28"/>
          <w:szCs w:val="28"/>
        </w:rPr>
        <w:t>”、“</w:t>
      </w:r>
      <w:r>
        <w:rPr>
          <w:rFonts w:hint="eastAsia" w:eastAsia="楷体_GB2312"/>
          <w:bCs/>
          <w:color w:val="000000"/>
          <w:sz w:val="28"/>
          <w:szCs w:val="28"/>
        </w:rPr>
        <w:t>第二</w:t>
      </w:r>
      <w:r>
        <w:rPr>
          <w:rFonts w:eastAsia="楷体_GB2312"/>
          <w:bCs/>
          <w:color w:val="000000"/>
          <w:sz w:val="28"/>
          <w:szCs w:val="28"/>
        </w:rPr>
        <w:t>”等仅用于将一个实体或者操作与另一个实体或操作区分开来，而不能理解为指示或暗示相对重要性，也不能理解为要求或者暗示这些实体或操作之间存在任何这种实际的关系或者顺序。</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bCs/>
          <w:color w:val="000000"/>
          <w:sz w:val="28"/>
          <w:szCs w:val="28"/>
        </w:rPr>
        <w:t>针对现有技术中存在的不足，本申请实施例提供一种故障检测方法，用于</w:t>
      </w:r>
      <w:r>
        <w:rPr>
          <w:rFonts w:hint="eastAsia" w:eastAsia="楷体_GB2312"/>
          <w:color w:val="000000"/>
          <w:sz w:val="28"/>
          <w:szCs w:val="28"/>
        </w:rPr>
        <w:t>将更全面的输入属性数据输入到训练好的故障判断模型中，再通过该故障判断模型输出待检测机器人的故障检测结果，以提高机器人故障类型判断的准确性。</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请参照图1，图1为本申请实施例提供的一种故障检测方法的流程示意图，该故障检测方法，包括：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步骤1</w:t>
      </w:r>
      <w:r>
        <w:rPr>
          <w:rFonts w:eastAsia="楷体_GB2312"/>
          <w:color w:val="000000"/>
          <w:sz w:val="28"/>
          <w:szCs w:val="28"/>
        </w:rPr>
        <w:t>01</w:t>
      </w:r>
      <w:r>
        <w:rPr>
          <w:rFonts w:hint="eastAsia" w:eastAsia="楷体_GB2312"/>
          <w:color w:val="000000"/>
          <w:sz w:val="28"/>
          <w:szCs w:val="28"/>
        </w:rPr>
        <w:t>、获取待检测机器人的输入属性数据；所述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步骤1</w:t>
      </w:r>
      <w:r>
        <w:rPr>
          <w:rFonts w:eastAsia="楷体_GB2312"/>
          <w:color w:val="000000"/>
          <w:sz w:val="28"/>
          <w:szCs w:val="28"/>
        </w:rPr>
        <w:t>02</w:t>
      </w:r>
      <w:r>
        <w:rPr>
          <w:rFonts w:hint="eastAsia" w:eastAsia="楷体_GB2312"/>
          <w:color w:val="000000"/>
          <w:sz w:val="28"/>
          <w:szCs w:val="28"/>
        </w:rPr>
        <w:t>、对所述状态数据、关节运动数据、运行数据以及影响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步骤1</w:t>
      </w:r>
      <w:r>
        <w:rPr>
          <w:rFonts w:eastAsia="楷体_GB2312"/>
          <w:color w:val="000000"/>
          <w:sz w:val="28"/>
          <w:szCs w:val="28"/>
        </w:rPr>
        <w:t>03</w:t>
      </w:r>
      <w:r>
        <w:rPr>
          <w:rFonts w:hint="eastAsia" w:eastAsia="楷体_GB2312"/>
          <w:color w:val="000000"/>
          <w:sz w:val="28"/>
          <w:szCs w:val="28"/>
        </w:rPr>
        <w:t>、将所述特征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其中，在步骤1</w:t>
      </w:r>
      <w:r>
        <w:rPr>
          <w:rFonts w:eastAsia="楷体_GB2312"/>
          <w:color w:val="000000"/>
          <w:sz w:val="28"/>
          <w:szCs w:val="28"/>
        </w:rPr>
        <w:t>01</w:t>
      </w:r>
      <w:r>
        <w:rPr>
          <w:rFonts w:hint="eastAsia" w:eastAsia="楷体_GB2312"/>
          <w:color w:val="000000"/>
          <w:sz w:val="28"/>
          <w:szCs w:val="28"/>
        </w:rPr>
        <w:t>中，</w:t>
      </w:r>
      <w:ins w:id="0" w:author="冯山" w:date="2021-08-10T11:03:00Z">
        <w:r>
          <w:rPr>
            <w:rFonts w:hint="eastAsia" w:eastAsia="楷体_GB2312"/>
            <w:color w:val="000000"/>
            <w:sz w:val="28"/>
            <w:szCs w:val="28"/>
          </w:rPr>
          <w:t>获取待检测机器人的输入属性数据时，可以以</w:t>
        </w:r>
      </w:ins>
      <w:ins w:id="1" w:author="冯山" w:date="2021-08-10T11:02:00Z">
        <w:r>
          <w:rPr>
            <w:rFonts w:hint="eastAsia" w:eastAsia="楷体_GB2312"/>
            <w:color w:val="000000"/>
            <w:sz w:val="28"/>
            <w:szCs w:val="28"/>
          </w:rPr>
          <w:t>Index作为索引，筛选出</w:t>
        </w:r>
      </w:ins>
      <w:ins w:id="2" w:author="冯山" w:date="2021-08-10T11:10:00Z">
        <w:r>
          <w:rPr>
            <w:rFonts w:hint="eastAsia" w:eastAsia="楷体_GB2312"/>
            <w:color w:val="000000"/>
            <w:sz w:val="28"/>
            <w:szCs w:val="28"/>
          </w:rPr>
          <w:t>某个</w:t>
        </w:r>
      </w:ins>
      <w:ins w:id="3" w:author="冯山" w:date="2021-08-10T11:04:00Z">
        <w:r>
          <w:rPr>
            <w:rFonts w:hint="eastAsia" w:eastAsia="楷体_GB2312"/>
            <w:color w:val="000000"/>
            <w:sz w:val="28"/>
            <w:szCs w:val="28"/>
          </w:rPr>
          <w:t>输入属性数据；Index包括机器人ID、电控柜ID、</w:t>
        </w:r>
        <w:commentRangeStart w:id="0"/>
        <w:commentRangeStart w:id="1"/>
        <w:commentRangeStart w:id="2"/>
        <w:commentRangeStart w:id="3"/>
        <w:r>
          <w:rPr>
            <w:rFonts w:hint="eastAsia" w:eastAsia="楷体_GB2312"/>
            <w:color w:val="000000"/>
            <w:sz w:val="28"/>
            <w:szCs w:val="28"/>
          </w:rPr>
          <w:t>周期开始时间以及周期结束时间</w:t>
        </w:r>
        <w:commentRangeEnd w:id="0"/>
      </w:ins>
      <w:ins w:id="4" w:author="冯山" w:date="2021-08-10T11:06:00Z">
        <w:r>
          <w:rPr>
            <w:rStyle w:val="12"/>
            <w:lang w:val="zh-CN"/>
          </w:rPr>
          <w:commentReference w:id="0"/>
        </w:r>
        <w:commentRangeEnd w:id="1"/>
      </w:ins>
      <w:r>
        <w:commentReference w:id="1"/>
      </w:r>
      <w:commentRangeEnd w:id="2"/>
      <w:r>
        <w:rPr>
          <w:rStyle w:val="12"/>
          <w:lang w:val="zh-CN"/>
        </w:rPr>
        <w:commentReference w:id="2"/>
      </w:r>
      <w:commentRangeEnd w:id="3"/>
      <w:r>
        <w:commentReference w:id="3"/>
      </w:r>
      <w:ins w:id="5" w:author="冯山" w:date="2021-08-10T11:04:00Z">
        <w:r>
          <w:rPr>
            <w:rFonts w:hint="eastAsia" w:eastAsia="楷体_GB2312"/>
            <w:color w:val="000000"/>
            <w:sz w:val="28"/>
            <w:szCs w:val="28"/>
          </w:rPr>
          <w:t>等</w:t>
        </w:r>
      </w:ins>
      <w:ins w:id="6" w:author="冯山" w:date="2021-08-10T16:00:00Z">
        <w:r>
          <w:rPr>
            <w:rFonts w:hint="eastAsia" w:eastAsia="楷体_GB2312"/>
            <w:color w:val="000000"/>
            <w:sz w:val="28"/>
            <w:szCs w:val="28"/>
          </w:rPr>
          <w:t>；</w:t>
        </w:r>
        <w:commentRangeStart w:id="4"/>
        <w:r>
          <w:rPr>
            <w:rFonts w:hint="eastAsia" w:eastAsia="楷体_GB2312"/>
            <w:color w:val="000000"/>
            <w:sz w:val="28"/>
            <w:szCs w:val="28"/>
          </w:rPr>
          <w:t>其中，周期开始时间以及周期结束时间中的周期指的是待检测机器人运行一套循环程序的开始</w:t>
        </w:r>
      </w:ins>
      <w:ins w:id="7" w:author="冯山" w:date="2021-08-10T16:01:00Z">
        <w:r>
          <w:rPr>
            <w:rFonts w:hint="eastAsia" w:eastAsia="楷体_GB2312"/>
            <w:color w:val="000000"/>
            <w:sz w:val="28"/>
            <w:szCs w:val="28"/>
          </w:rPr>
          <w:t>时间和结束时间，例如，待检测机器人运行组装零件的循环程序，每一周期组装完成一个零件，则一个零件开始组装的时间和完成组装的</w:t>
        </w:r>
      </w:ins>
      <w:ins w:id="8" w:author="冯山" w:date="2021-08-10T16:02:00Z">
        <w:r>
          <w:rPr>
            <w:rFonts w:hint="eastAsia" w:eastAsia="楷体_GB2312"/>
            <w:color w:val="000000"/>
            <w:sz w:val="28"/>
            <w:szCs w:val="28"/>
          </w:rPr>
          <w:t>时间分别为周期开始时间和周期结束时间</w:t>
        </w:r>
      </w:ins>
      <w:ins w:id="9" w:author="冯山" w:date="2021-08-10T11:04:00Z">
        <w:r>
          <w:rPr>
            <w:rFonts w:hint="eastAsia" w:eastAsia="楷体_GB2312"/>
            <w:color w:val="000000"/>
            <w:sz w:val="28"/>
            <w:szCs w:val="28"/>
          </w:rPr>
          <w:t>。</w:t>
        </w:r>
        <w:commentRangeEnd w:id="4"/>
      </w:ins>
      <w:ins w:id="10" w:author="冯山" w:date="2021-08-10T16:02:00Z">
        <w:r>
          <w:rPr>
            <w:rStyle w:val="12"/>
            <w:lang w:val="zh-CN"/>
          </w:rPr>
          <w:commentReference w:id="4"/>
        </w:r>
      </w:ins>
      <w:ins w:id="11" w:author="冯山" w:date="2021-08-10T11:11:00Z">
        <w:r>
          <w:rPr>
            <w:rFonts w:hint="eastAsia" w:eastAsia="楷体_GB2312"/>
            <w:color w:val="000000"/>
            <w:sz w:val="28"/>
            <w:szCs w:val="28"/>
          </w:rPr>
          <w:t>其中，</w:t>
        </w:r>
      </w:ins>
      <w:ins w:id="12" w:author="冯山" w:date="2021-08-10T11:02:00Z">
        <w:r>
          <w:rPr>
            <w:rFonts w:hint="eastAsia" w:eastAsia="楷体_GB2312"/>
            <w:color w:val="000000"/>
            <w:sz w:val="28"/>
            <w:szCs w:val="28"/>
          </w:rPr>
          <w:t>Index不参与</w:t>
        </w:r>
      </w:ins>
      <w:ins w:id="13" w:author="冯山" w:date="2021-08-10T11:05:00Z">
        <w:r>
          <w:rPr>
            <w:rFonts w:hint="eastAsia" w:eastAsia="楷体_GB2312"/>
            <w:color w:val="000000"/>
            <w:sz w:val="28"/>
            <w:szCs w:val="28"/>
          </w:rPr>
          <w:t>故障判断模型的训练过程</w:t>
        </w:r>
      </w:ins>
      <w:ins w:id="14" w:author="冯山" w:date="2021-08-10T11:02:00Z">
        <w:r>
          <w:rPr>
            <w:rFonts w:hint="eastAsia" w:eastAsia="楷体_GB2312"/>
            <w:color w:val="000000"/>
            <w:sz w:val="28"/>
            <w:szCs w:val="28"/>
          </w:rPr>
          <w:t>。</w:t>
        </w:r>
      </w:ins>
      <w:r>
        <w:rPr>
          <w:rFonts w:hint="eastAsia" w:eastAsia="楷体_GB2312"/>
          <w:color w:val="000000"/>
          <w:sz w:val="28"/>
          <w:szCs w:val="28"/>
        </w:rPr>
        <w:t>状态数据指</w:t>
      </w:r>
      <w:bookmarkStart w:id="6" w:name="_GoBack"/>
      <w:bookmarkEnd w:id="6"/>
      <w:r>
        <w:rPr>
          <w:rFonts w:hint="eastAsia" w:eastAsia="楷体_GB2312"/>
          <w:color w:val="000000"/>
          <w:sz w:val="28"/>
          <w:szCs w:val="28"/>
        </w:rPr>
        <w:t>的是机器人在整机运行时的状态情况，包括：电控柜功率、电控柜温度、电控柜最大温度、机器人母线电流、背隙、频谱分析结果、噪声等。关节运动数据指的是，在机器人的6个关节中，与机器人的故障检测相关性较高的指标，包括：每一关节的输入输出转矩误差、每一关节的输入输出距离/角度误差、每一关节的输入输出速度误差、每一关节的编码器误差、每一关节的温度、每一关节的电压、每一关节的电流以及每一关节的电流波动情况等。应当说明的是，可以预先设定上述6个关节在机器人中的具体位置。运行数据包括：机器人的所有关节的转矩以及机器人的所有关节的速度抖动情况。影响</w:t>
      </w:r>
      <w:r>
        <w:rPr>
          <w:rFonts w:eastAsia="楷体_GB2312"/>
          <w:color w:val="000000"/>
          <w:sz w:val="28"/>
          <w:szCs w:val="28"/>
        </w:rPr>
        <w:t>机器人寿命的预设指标</w:t>
      </w:r>
      <w:r>
        <w:rPr>
          <w:rFonts w:hint="eastAsia" w:eastAsia="楷体_GB2312"/>
          <w:color w:val="000000"/>
          <w:sz w:val="28"/>
          <w:szCs w:val="28"/>
        </w:rPr>
        <w:t>，包括：累计上电时间、每一关节做功的累加和、所有关机的</w:t>
      </w:r>
      <w:r>
        <w:rPr>
          <w:rFonts w:eastAsia="楷体_GB2312"/>
          <w:color w:val="000000"/>
          <w:sz w:val="28"/>
          <w:szCs w:val="28"/>
        </w:rPr>
        <w:t>总做功</w:t>
      </w:r>
      <w:r>
        <w:rPr>
          <w:rFonts w:hint="eastAsia" w:eastAsia="楷体_GB2312"/>
          <w:color w:val="000000"/>
          <w:sz w:val="28"/>
          <w:szCs w:val="28"/>
        </w:rPr>
        <w:t>的</w:t>
      </w:r>
      <w:r>
        <w:rPr>
          <w:rFonts w:eastAsia="楷体_GB2312"/>
          <w:color w:val="000000"/>
          <w:sz w:val="28"/>
          <w:szCs w:val="28"/>
        </w:rPr>
        <w:t>累</w:t>
      </w:r>
      <w:r>
        <w:rPr>
          <w:rFonts w:hint="eastAsia" w:eastAsia="楷体_GB2312"/>
          <w:color w:val="000000"/>
          <w:sz w:val="28"/>
          <w:szCs w:val="28"/>
        </w:rPr>
        <w:t>加</w:t>
      </w:r>
      <w:r>
        <w:rPr>
          <w:rFonts w:eastAsia="楷体_GB2312"/>
          <w:color w:val="000000"/>
          <w:sz w:val="28"/>
          <w:szCs w:val="28"/>
        </w:rPr>
        <w:t>和</w:t>
      </w:r>
      <w:r>
        <w:rPr>
          <w:rFonts w:hint="eastAsia" w:eastAsia="楷体_GB2312"/>
          <w:color w:val="000000"/>
          <w:sz w:val="28"/>
          <w:szCs w:val="28"/>
        </w:rPr>
        <w:t>、累计上使能时间以及累计运行圈数等。</w:t>
      </w:r>
    </w:p>
    <w:p>
      <w:pPr>
        <w:tabs>
          <w:tab w:val="left" w:pos="1134"/>
        </w:tabs>
        <w:adjustRightInd/>
        <w:spacing w:line="360" w:lineRule="auto"/>
        <w:ind w:firstLine="560" w:firstLineChars="200"/>
        <w:rPr>
          <w:rFonts w:eastAsia="楷体_GB2312"/>
          <w:color w:val="000000"/>
          <w:sz w:val="28"/>
          <w:szCs w:val="28"/>
          <w:highlight w:val="yellow"/>
        </w:rPr>
      </w:pPr>
      <w:r>
        <w:rPr>
          <w:rFonts w:hint="eastAsia" w:eastAsia="楷体_GB2312"/>
          <w:color w:val="000000"/>
          <w:sz w:val="28"/>
          <w:szCs w:val="28"/>
        </w:rPr>
        <w:t>其中，在步骤1</w:t>
      </w:r>
      <w:r>
        <w:rPr>
          <w:rFonts w:eastAsia="楷体_GB2312"/>
          <w:color w:val="000000"/>
          <w:sz w:val="28"/>
          <w:szCs w:val="28"/>
        </w:rPr>
        <w:t>02</w:t>
      </w:r>
      <w:r>
        <w:rPr>
          <w:rFonts w:hint="eastAsia" w:eastAsia="楷体_GB2312"/>
          <w:color w:val="000000"/>
          <w:sz w:val="28"/>
          <w:szCs w:val="28"/>
        </w:rPr>
        <w:t>中，对</w:t>
      </w:r>
      <w:r>
        <w:rPr>
          <w:rFonts w:eastAsia="楷体_GB2312"/>
          <w:color w:val="000000"/>
          <w:sz w:val="28"/>
          <w:szCs w:val="28"/>
        </w:rPr>
        <w:t>输入属性数据</w:t>
      </w:r>
      <w:r>
        <w:rPr>
          <w:rFonts w:hint="eastAsia" w:eastAsia="楷体_GB2312"/>
          <w:color w:val="000000"/>
          <w:sz w:val="28"/>
          <w:szCs w:val="28"/>
        </w:rPr>
        <w:t>进行特征提取，以获取特征向量。其中，特征向量指的是包含输入属性数据特征的向量。例如，欲获取机器人在一段时间内的总转动角度，则需要将机器人的各个关节在这一段时间的结束时间的角度与机器人的各个关节在这一段时间的开始时间的角度相减，以获取各个关节的转动角度，再对各个关节的转动角度的绝对值求和，以获取机器人在这一段时间内的总转动角度。例如，欲获取机器人的位置误差</w:t>
      </w:r>
      <w:ins w:id="15" w:author="龚子轩" w:date="2021-08-09T09:39:00Z">
        <w:del w:id="16" w:author="冯山" w:date="2021-08-09T13:42:00Z">
          <w:r>
            <w:rPr>
              <w:rFonts w:hint="eastAsia" w:eastAsia="楷体_GB2312"/>
              <w:color w:val="000000"/>
              <w:sz w:val="28"/>
              <w:szCs w:val="28"/>
            </w:rPr>
            <w:delText>(每8毫秒电控柜所发出位置指令位置与机器人实际运动位置反馈差值的绝对值</w:delText>
          </w:r>
        </w:del>
      </w:ins>
      <w:ins w:id="17" w:author="龚子轩" w:date="2021-08-09T09:40:00Z">
        <w:del w:id="18" w:author="冯山" w:date="2021-08-09T13:42:00Z">
          <w:r>
            <w:rPr>
              <w:rFonts w:hint="eastAsia" w:eastAsia="楷体_GB2312"/>
              <w:color w:val="000000"/>
              <w:sz w:val="28"/>
              <w:szCs w:val="28"/>
            </w:rPr>
            <w:delText>，通过CAN线通讯进行数据传输获取</w:delText>
          </w:r>
        </w:del>
      </w:ins>
      <w:ins w:id="19" w:author="龚子轩" w:date="2021-08-09T09:39:00Z">
        <w:del w:id="20" w:author="冯山" w:date="2021-08-09T13:42:00Z">
          <w:r>
            <w:rPr>
              <w:rFonts w:hint="eastAsia" w:eastAsia="楷体_GB2312"/>
              <w:color w:val="000000"/>
              <w:sz w:val="28"/>
              <w:szCs w:val="28"/>
            </w:rPr>
            <w:delText>）</w:delText>
          </w:r>
        </w:del>
      </w:ins>
      <w:r>
        <w:rPr>
          <w:rFonts w:hint="eastAsia" w:eastAsia="楷体_GB2312"/>
          <w:color w:val="000000"/>
          <w:sz w:val="28"/>
          <w:szCs w:val="28"/>
        </w:rPr>
        <w:t>，则需要将机器人在对应时间的转矩指令减去相应的转矩反馈</w:t>
      </w:r>
      <w:ins w:id="21" w:author="冯山" w:date="2021-08-09T13:42:00Z">
        <w:r>
          <w:rPr>
            <w:rFonts w:hint="eastAsia" w:eastAsia="楷体_GB2312"/>
            <w:color w:val="000000"/>
            <w:sz w:val="28"/>
            <w:szCs w:val="28"/>
          </w:rPr>
          <w:t>；其中，机器人的位置误差指的是电控柜</w:t>
        </w:r>
      </w:ins>
      <w:ins w:id="22" w:author="冯山" w:date="2021-08-09T13:43:00Z">
        <w:r>
          <w:rPr>
            <w:rFonts w:hint="eastAsia" w:eastAsia="楷体_GB2312"/>
            <w:color w:val="000000"/>
            <w:sz w:val="28"/>
            <w:szCs w:val="28"/>
          </w:rPr>
          <w:t>每间隔固定时间</w:t>
        </w:r>
      </w:ins>
      <w:ins w:id="23" w:author="冯山" w:date="2021-08-09T13:42:00Z">
        <w:r>
          <w:rPr>
            <w:rFonts w:hint="eastAsia" w:eastAsia="楷体_GB2312"/>
            <w:color w:val="000000"/>
            <w:sz w:val="28"/>
            <w:szCs w:val="28"/>
          </w:rPr>
          <w:t>所发出</w:t>
        </w:r>
      </w:ins>
      <w:ins w:id="24" w:author="冯山" w:date="2021-08-09T13:43:00Z">
        <w:r>
          <w:rPr>
            <w:rFonts w:hint="eastAsia" w:eastAsia="楷体_GB2312"/>
            <w:color w:val="000000"/>
            <w:sz w:val="28"/>
            <w:szCs w:val="28"/>
          </w:rPr>
          <w:t>的</w:t>
        </w:r>
      </w:ins>
      <w:ins w:id="25" w:author="冯山" w:date="2021-08-09T13:42:00Z">
        <w:r>
          <w:rPr>
            <w:rFonts w:hint="eastAsia" w:eastAsia="楷体_GB2312"/>
            <w:color w:val="000000"/>
            <w:sz w:val="28"/>
            <w:szCs w:val="28"/>
          </w:rPr>
          <w:t>位置指令位置与机器人实际运动位置反馈差值的绝对值</w:t>
        </w:r>
      </w:ins>
      <w:r>
        <w:rPr>
          <w:rFonts w:hint="eastAsia" w:eastAsia="楷体_GB2312"/>
          <w:color w:val="000000"/>
          <w:sz w:val="28"/>
          <w:szCs w:val="28"/>
        </w:rPr>
        <w:t>。</w:t>
      </w:r>
    </w:p>
    <w:p>
      <w:pPr>
        <w:tabs>
          <w:tab w:val="left" w:pos="1134"/>
        </w:tabs>
        <w:adjustRightInd/>
        <w:spacing w:line="360" w:lineRule="auto"/>
        <w:ind w:firstLine="560" w:firstLineChars="200"/>
        <w:rPr>
          <w:rFonts w:eastAsia="楷体_GB2312"/>
          <w:color w:val="000000"/>
          <w:sz w:val="28"/>
          <w:szCs w:val="28"/>
        </w:rPr>
      </w:pPr>
      <w:r>
        <w:rPr>
          <w:rFonts w:hint="eastAsia" w:eastAsia="楷体_GB2312"/>
          <w:color w:val="000000"/>
          <w:sz w:val="28"/>
          <w:szCs w:val="28"/>
        </w:rPr>
        <w:t>其中，在步骤1</w:t>
      </w:r>
      <w:r>
        <w:rPr>
          <w:rFonts w:eastAsia="楷体_GB2312"/>
          <w:color w:val="000000"/>
          <w:sz w:val="28"/>
          <w:szCs w:val="28"/>
        </w:rPr>
        <w:t>03</w:t>
      </w:r>
      <w:r>
        <w:rPr>
          <w:rFonts w:hint="eastAsia" w:eastAsia="楷体_GB2312"/>
          <w:color w:val="000000"/>
          <w:sz w:val="28"/>
          <w:szCs w:val="28"/>
        </w:rPr>
        <w:t>中，故障检测结果指的是待检测机器人是否发生故障。</w:t>
      </w:r>
    </w:p>
    <w:p>
      <w:pPr>
        <w:tabs>
          <w:tab w:val="left" w:pos="1134"/>
        </w:tabs>
        <w:adjustRightInd/>
        <w:spacing w:line="360" w:lineRule="auto"/>
        <w:ind w:firstLine="560" w:firstLineChars="200"/>
        <w:rPr>
          <w:rFonts w:eastAsia="楷体_GB2312"/>
          <w:color w:val="000000"/>
          <w:sz w:val="28"/>
          <w:szCs w:val="28"/>
        </w:rPr>
      </w:pPr>
      <w:r>
        <w:rPr>
          <w:rFonts w:hint="eastAsia" w:eastAsia="楷体_GB2312"/>
          <w:color w:val="000000"/>
          <w:sz w:val="28"/>
          <w:szCs w:val="28"/>
        </w:rPr>
        <w:t>由上可知，本申请实施例提供的一种故障检测方法，该故障检测方法通过获取待检测机器人的输入属性数据，并对所述</w:t>
      </w:r>
      <w:r>
        <w:rPr>
          <w:rFonts w:eastAsia="楷体_GB2312"/>
          <w:color w:val="000000"/>
          <w:sz w:val="28"/>
          <w:szCs w:val="28"/>
        </w:rPr>
        <w:t>输入属性数据</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，并将所述特征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w:t>
      </w:r>
      <w:r>
        <w:rPr>
          <w:rFonts w:hint="eastAsia" w:eastAsia="楷体_GB2312"/>
          <w:color w:val="000000"/>
          <w:sz w:val="28"/>
          <w:szCs w:val="28"/>
        </w:rPr>
        <w:t>进而</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。其中，输入属性数据，包括状态数据、关节运动数据、运行数据以及影响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。该故障检测方法通过将更全面的输入属性数据输入到训练好的故障判断模型中，再通过该故障判断模型输出待检测机器人的故障检测结果，提高了机器人故障类型判断的准确性。</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w:t>
      </w:r>
      <w:bookmarkStart w:id="1" w:name="_Hlk73973429"/>
      <w:r>
        <w:rPr>
          <w:rFonts w:hint="eastAsia" w:eastAsia="楷体_GB2312"/>
          <w:color w:val="000000"/>
          <w:sz w:val="28"/>
          <w:szCs w:val="28"/>
        </w:rPr>
        <w:t>上述步骤1</w:t>
      </w:r>
      <w:r>
        <w:rPr>
          <w:rFonts w:eastAsia="楷体_GB2312"/>
          <w:color w:val="000000"/>
          <w:sz w:val="28"/>
          <w:szCs w:val="28"/>
        </w:rPr>
        <w:t>03</w:t>
      </w:r>
      <w:r>
        <w:rPr>
          <w:rFonts w:hint="eastAsia" w:eastAsia="楷体_GB2312"/>
          <w:color w:val="000000"/>
          <w:sz w:val="28"/>
          <w:szCs w:val="28"/>
        </w:rPr>
        <w:t>、将所述特征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，具体包括：根据分类依据获取所述待检测机器人的分类类别；其中，所述分类依据包括机器人型号；根据所述分类类别将所述特征向量输入到相应的故障判断模型中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bookmarkEnd w:id="1"/>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w:t>
      </w:r>
      <w:ins w:id="26" w:author="冯山" w:date="2021-08-09T13:50:00Z">
        <w:r>
          <w:rPr>
            <w:rFonts w:hint="eastAsia" w:eastAsia="楷体_GB2312"/>
            <w:color w:val="000000"/>
            <w:sz w:val="28"/>
            <w:szCs w:val="28"/>
          </w:rPr>
          <w:t>机器人</w:t>
        </w:r>
      </w:ins>
      <w:ins w:id="27" w:author="冯山" w:date="2021-08-09T13:52:00Z">
        <w:r>
          <w:rPr>
            <w:rFonts w:hint="eastAsia" w:eastAsia="楷体_GB2312"/>
            <w:color w:val="000000"/>
            <w:sz w:val="28"/>
            <w:szCs w:val="28"/>
          </w:rPr>
          <w:t>类别</w:t>
        </w:r>
      </w:ins>
      <w:ins w:id="28" w:author="冯山" w:date="2021-08-09T13:50:00Z">
        <w:r>
          <w:rPr>
            <w:rFonts w:hint="eastAsia" w:eastAsia="楷体_GB2312"/>
            <w:color w:val="000000"/>
            <w:sz w:val="28"/>
            <w:szCs w:val="28"/>
          </w:rPr>
          <w:t>包括协作机器人、迷你机器人</w:t>
        </w:r>
      </w:ins>
      <w:ins w:id="29" w:author="冯山" w:date="2021-08-09T13:52:00Z">
        <w:r>
          <w:rPr>
            <w:rFonts w:hint="eastAsia" w:eastAsia="楷体_GB2312"/>
            <w:color w:val="000000"/>
            <w:sz w:val="28"/>
            <w:szCs w:val="28"/>
          </w:rPr>
          <w:t>、</w:t>
        </w:r>
      </w:ins>
      <w:ins w:id="30" w:author="冯山" w:date="2021-08-09T13:53:00Z">
        <w:r>
          <w:rPr>
            <w:rFonts w:hint="eastAsia" w:eastAsia="楷体_GB2312"/>
            <w:color w:val="000000"/>
            <w:sz w:val="28"/>
            <w:szCs w:val="28"/>
          </w:rPr>
          <w:t>弧焊机器人</w:t>
        </w:r>
      </w:ins>
      <w:ins w:id="31" w:author="冯山" w:date="2021-08-09T13:50:00Z">
        <w:r>
          <w:rPr>
            <w:rFonts w:hint="eastAsia" w:eastAsia="楷体_GB2312"/>
            <w:color w:val="000000"/>
            <w:sz w:val="28"/>
            <w:szCs w:val="28"/>
          </w:rPr>
          <w:t>和大型机器人等。</w:t>
        </w:r>
      </w:ins>
      <w:ins w:id="32" w:author="冯山" w:date="2021-08-09T13:53:00Z">
        <w:r>
          <w:rPr>
            <w:rFonts w:hint="eastAsia" w:eastAsia="楷体_GB2312"/>
            <w:color w:val="000000"/>
            <w:sz w:val="28"/>
            <w:szCs w:val="28"/>
          </w:rPr>
          <w:t>可以根据机器人的类别将机器人划分为不同的机器人型号；</w:t>
        </w:r>
      </w:ins>
      <w:del w:id="33" w:author="冯山" w:date="2021-08-09T13:51:00Z">
        <w:r>
          <w:rPr>
            <w:rFonts w:hint="eastAsia" w:eastAsia="楷体_GB2312"/>
            <w:color w:val="000000"/>
            <w:sz w:val="28"/>
            <w:szCs w:val="28"/>
          </w:rPr>
          <w:delText>机器人</w:delText>
        </w:r>
      </w:del>
      <w:ins w:id="34" w:author="冯山" w:date="2021-08-09T13:51:00Z">
        <w:r>
          <w:rPr>
            <w:rFonts w:hint="eastAsia" w:eastAsia="楷体_GB2312"/>
            <w:color w:val="000000"/>
            <w:sz w:val="28"/>
            <w:szCs w:val="28"/>
          </w:rPr>
          <w:t>也</w:t>
        </w:r>
      </w:ins>
      <w:ins w:id="35" w:author="冯山" w:date="2021-08-09T13:50:00Z">
        <w:r>
          <w:rPr>
            <w:rFonts w:hint="eastAsia" w:eastAsia="楷体_GB2312"/>
            <w:color w:val="000000"/>
            <w:sz w:val="28"/>
            <w:szCs w:val="28"/>
          </w:rPr>
          <w:t>可以</w:t>
        </w:r>
      </w:ins>
      <w:ins w:id="36" w:author="冯山" w:date="2021-08-09T13:51:00Z">
        <w:r>
          <w:rPr>
            <w:rFonts w:hint="eastAsia" w:eastAsia="楷体_GB2312"/>
            <w:color w:val="000000"/>
            <w:sz w:val="28"/>
            <w:szCs w:val="28"/>
          </w:rPr>
          <w:t>根据机器人所</w:t>
        </w:r>
      </w:ins>
      <w:ins w:id="37" w:author="冯山" w:date="2021-08-09T13:50:00Z">
        <w:r>
          <w:rPr>
            <w:rFonts w:hint="eastAsia" w:eastAsia="楷体_GB2312"/>
            <w:color w:val="000000"/>
            <w:sz w:val="28"/>
            <w:szCs w:val="28"/>
          </w:rPr>
          <w:t>搭载的负载重量不</w:t>
        </w:r>
      </w:ins>
      <w:ins w:id="38" w:author="冯山" w:date="2021-08-09T13:51:00Z">
        <w:r>
          <w:rPr>
            <w:rFonts w:hint="eastAsia" w:eastAsia="楷体_GB2312"/>
            <w:color w:val="000000"/>
            <w:sz w:val="28"/>
            <w:szCs w:val="28"/>
          </w:rPr>
          <w:t>同</w:t>
        </w:r>
      </w:ins>
      <w:ins w:id="39" w:author="冯山" w:date="2021-08-09T13:53:00Z">
        <w:r>
          <w:rPr>
            <w:rFonts w:hint="eastAsia" w:eastAsia="楷体_GB2312"/>
            <w:color w:val="000000"/>
            <w:sz w:val="28"/>
            <w:szCs w:val="28"/>
          </w:rPr>
          <w:t>将</w:t>
        </w:r>
      </w:ins>
      <w:ins w:id="40" w:author="冯山" w:date="2021-08-09T13:51:00Z">
        <w:r>
          <w:rPr>
            <w:rFonts w:hint="eastAsia" w:eastAsia="楷体_GB2312"/>
            <w:color w:val="000000"/>
            <w:sz w:val="28"/>
            <w:szCs w:val="28"/>
          </w:rPr>
          <w:t>机器人划分为不同</w:t>
        </w:r>
      </w:ins>
      <w:ins w:id="41" w:author="冯山" w:date="2021-08-09T13:53:00Z">
        <w:r>
          <w:rPr>
            <w:rFonts w:hint="eastAsia" w:eastAsia="楷体_GB2312"/>
            <w:color w:val="000000"/>
            <w:sz w:val="28"/>
            <w:szCs w:val="28"/>
          </w:rPr>
          <w:t>的</w:t>
        </w:r>
      </w:ins>
      <w:ins w:id="42" w:author="冯山" w:date="2021-08-09T13:54:00Z">
        <w:r>
          <w:rPr>
            <w:rFonts w:hint="eastAsia" w:eastAsia="楷体_GB2312"/>
            <w:color w:val="000000"/>
            <w:sz w:val="28"/>
            <w:szCs w:val="28"/>
          </w:rPr>
          <w:t>机器人</w:t>
        </w:r>
      </w:ins>
      <w:ins w:id="43" w:author="冯山" w:date="2021-08-09T13:51:00Z">
        <w:r>
          <w:rPr>
            <w:rFonts w:hint="eastAsia" w:eastAsia="楷体_GB2312"/>
            <w:color w:val="000000"/>
            <w:sz w:val="28"/>
            <w:szCs w:val="28"/>
          </w:rPr>
          <w:t>型号</w:t>
        </w:r>
      </w:ins>
      <w:ins w:id="44" w:author="冯山" w:date="2021-08-09T13:54:00Z">
        <w:r>
          <w:rPr>
            <w:rFonts w:hint="eastAsia" w:eastAsia="楷体_GB2312"/>
            <w:color w:val="000000"/>
            <w:sz w:val="28"/>
            <w:szCs w:val="28"/>
          </w:rPr>
          <w:t>；还</w:t>
        </w:r>
      </w:ins>
      <w:ins w:id="45" w:author="冯山" w:date="2021-08-09T13:52:00Z">
        <w:r>
          <w:rPr>
            <w:rFonts w:hint="eastAsia" w:eastAsia="楷体_GB2312"/>
            <w:color w:val="000000"/>
            <w:sz w:val="28"/>
            <w:szCs w:val="28"/>
          </w:rPr>
          <w:t>可以根据</w:t>
        </w:r>
      </w:ins>
      <w:ins w:id="46" w:author="冯山" w:date="2021-08-09T13:54:00Z">
        <w:r>
          <w:rPr>
            <w:rFonts w:hint="eastAsia" w:eastAsia="楷体_GB2312"/>
            <w:color w:val="000000"/>
            <w:sz w:val="28"/>
            <w:szCs w:val="28"/>
          </w:rPr>
          <w:t>机器人的类别以及机器人所搭载的负载重量将机器人划分为不同的机器人类型</w:t>
        </w:r>
      </w:ins>
      <w:ins w:id="47" w:author="冯山" w:date="2021-08-09T13:50:00Z">
        <w:r>
          <w:rPr>
            <w:rFonts w:hint="eastAsia" w:eastAsia="楷体_GB2312"/>
            <w:color w:val="000000"/>
            <w:sz w:val="28"/>
            <w:szCs w:val="28"/>
          </w:rPr>
          <w:t>。</w:t>
        </w:r>
      </w:ins>
      <w:ins w:id="48" w:author="龚子轩" w:date="2021-08-09T09:43:00Z">
        <w:del w:id="49" w:author="冯山" w:date="2021-08-09T13:48:00Z">
          <w:r>
            <w:rPr>
              <w:rFonts w:hint="eastAsia" w:eastAsia="楷体_GB2312"/>
              <w:color w:val="000000"/>
              <w:sz w:val="28"/>
              <w:szCs w:val="28"/>
            </w:rPr>
            <w:delText>（机器人不同型号各个关节所使用的型号也不同，不同型号</w:delText>
          </w:r>
        </w:del>
      </w:ins>
      <w:ins w:id="50" w:author="龚子轩" w:date="2021-08-09T09:44:00Z">
        <w:del w:id="51" w:author="冯山" w:date="2021-08-09T13:48:00Z">
          <w:r>
            <w:rPr>
              <w:rFonts w:hint="eastAsia" w:eastAsia="楷体_GB2312"/>
              <w:color w:val="000000"/>
              <w:sz w:val="28"/>
              <w:szCs w:val="28"/>
            </w:rPr>
            <w:delText>可以指所搭载的负载重量不同，如zu3,zu7,zu12</w:delText>
          </w:r>
        </w:del>
      </w:ins>
      <w:ins w:id="52" w:author="龚子轩" w:date="2021-08-09T09:45:00Z">
        <w:del w:id="53" w:author="冯山" w:date="2021-08-09T13:48:00Z">
          <w:r>
            <w:rPr>
              <w:rFonts w:hint="eastAsia" w:eastAsia="楷体_GB2312"/>
              <w:color w:val="000000"/>
              <w:sz w:val="28"/>
              <w:szCs w:val="28"/>
            </w:rPr>
            <w:delText>代表不同负载机器人，也可指不同系列类的机器人如节卡的minicobot</w:delText>
          </w:r>
        </w:del>
      </w:ins>
      <w:ins w:id="54" w:author="龚子轩" w:date="2021-08-09T09:46:00Z">
        <w:del w:id="55" w:author="冯山" w:date="2021-08-09T13:48:00Z">
          <w:r>
            <w:rPr>
              <w:rFonts w:hint="eastAsia" w:eastAsia="楷体_GB2312"/>
              <w:color w:val="000000"/>
              <w:sz w:val="28"/>
              <w:szCs w:val="28"/>
            </w:rPr>
            <w:delText>系列</w:delText>
          </w:r>
        </w:del>
      </w:ins>
      <w:ins w:id="56" w:author="龚子轩" w:date="2021-08-09T09:45:00Z">
        <w:del w:id="57" w:author="冯山" w:date="2021-08-09T13:48:00Z">
          <w:r>
            <w:rPr>
              <w:rFonts w:hint="eastAsia" w:eastAsia="楷体_GB2312"/>
              <w:color w:val="000000"/>
              <w:sz w:val="28"/>
              <w:szCs w:val="28"/>
            </w:rPr>
            <w:delText>机器人，C</w:delText>
          </w:r>
        </w:del>
      </w:ins>
      <w:ins w:id="58" w:author="龚子轩" w:date="2021-08-09T09:46:00Z">
        <w:del w:id="59" w:author="冯山" w:date="2021-08-09T13:48:00Z">
          <w:r>
            <w:rPr>
              <w:rFonts w:hint="eastAsia" w:eastAsia="楷体_GB2312"/>
              <w:color w:val="000000"/>
              <w:sz w:val="28"/>
              <w:szCs w:val="28"/>
            </w:rPr>
            <w:delText>系列机器人，标准版协作机器人</w:delText>
          </w:r>
        </w:del>
      </w:ins>
      <w:ins w:id="60" w:author="龚子轩" w:date="2021-08-09T09:44:00Z">
        <w:del w:id="61" w:author="冯山" w:date="2021-08-09T13:48:00Z">
          <w:r>
            <w:rPr>
              <w:rFonts w:hint="eastAsia" w:eastAsia="楷体_GB2312"/>
              <w:color w:val="000000"/>
              <w:sz w:val="28"/>
              <w:szCs w:val="28"/>
            </w:rPr>
            <w:delText>，根据每个分类分别搭建模型，则模型效果更好</w:delText>
          </w:r>
        </w:del>
      </w:ins>
      <w:ins w:id="62" w:author="龚子轩" w:date="2021-08-09T09:43:00Z">
        <w:del w:id="63" w:author="冯山" w:date="2021-08-09T13:48:00Z">
          <w:r>
            <w:rPr>
              <w:rFonts w:hint="eastAsia" w:eastAsia="楷体_GB2312"/>
              <w:color w:val="000000"/>
              <w:sz w:val="28"/>
              <w:szCs w:val="28"/>
            </w:rPr>
            <w:delText>）</w:delText>
          </w:r>
        </w:del>
      </w:ins>
      <w:del w:id="64" w:author="冯山" w:date="2021-08-09T13:54:00Z">
        <w:r>
          <w:rPr>
            <w:rFonts w:hint="eastAsia" w:eastAsia="楷体_GB2312"/>
            <w:color w:val="000000"/>
            <w:sz w:val="28"/>
            <w:szCs w:val="28"/>
          </w:rPr>
          <w:delText>型号</w:delText>
        </w:r>
      </w:del>
      <w:del w:id="65" w:author="冯山" w:date="2021-08-09T13:49:00Z">
        <w:r>
          <w:rPr>
            <w:rFonts w:hint="eastAsia" w:eastAsia="楷体_GB2312"/>
            <w:color w:val="000000"/>
            <w:sz w:val="28"/>
            <w:szCs w:val="28"/>
          </w:rPr>
          <w:delText>包括</w:delText>
        </w:r>
      </w:del>
      <w:del w:id="66" w:author="冯山" w:date="2021-08-09T13:54:00Z">
        <w:r>
          <w:rPr>
            <w:rFonts w:hint="eastAsia" w:eastAsia="楷体_GB2312"/>
            <w:color w:val="000000"/>
            <w:sz w:val="28"/>
            <w:szCs w:val="28"/>
          </w:rPr>
          <w:delText>协作机器人、迷你机器人、弧焊机器人以及大型机器人等或者机器人型号也可以指协作机器人的不同型号或者迷你机器人的不同型号</w:delText>
        </w:r>
      </w:del>
      <w:ins w:id="67" w:author="冯山" w:date="2021-08-10T10:39:00Z">
        <w:r>
          <w:rPr>
            <w:rFonts w:hint="eastAsia" w:eastAsia="楷体_GB2312"/>
            <w:color w:val="000000"/>
            <w:sz w:val="28"/>
            <w:szCs w:val="28"/>
          </w:rPr>
          <w:t>其中，</w:t>
        </w:r>
      </w:ins>
      <w:r>
        <w:rPr>
          <w:rFonts w:hint="eastAsia" w:eastAsia="楷体_GB2312"/>
          <w:color w:val="000000"/>
          <w:sz w:val="28"/>
          <w:szCs w:val="28"/>
        </w:rPr>
        <w:t>机器人型号的划分可以有多种方法，本申请对此不作具体限定。</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其中，分类依据还可以包括：电控柜型号，APP版本，伺服版本，控制器版本，SCB版本，负载信息</w:t>
      </w:r>
      <w:ins w:id="68" w:author="龚子轩" w:date="2021-08-09T09:41:00Z">
        <w:del w:id="69" w:author="冯山" w:date="2021-08-09T14:09:00Z">
          <w:r>
            <w:rPr>
              <w:rFonts w:hint="eastAsia" w:eastAsia="楷体_GB2312"/>
              <w:color w:val="000000"/>
              <w:sz w:val="28"/>
              <w:szCs w:val="28"/>
            </w:rPr>
            <w:delText>（指的是机器人末端法兰所搭载负载的重量kg及所在质心相对于末端法兰的x,y,z轴距离）</w:delText>
          </w:r>
        </w:del>
      </w:ins>
      <w:r>
        <w:rPr>
          <w:rFonts w:hint="eastAsia" w:eastAsia="楷体_GB2312"/>
          <w:color w:val="000000"/>
          <w:sz w:val="28"/>
          <w:szCs w:val="28"/>
        </w:rPr>
        <w:t>，运行程序</w:t>
      </w:r>
      <w:ins w:id="70" w:author="龚子轩" w:date="2021-08-09T09:42:00Z">
        <w:del w:id="71" w:author="冯山" w:date="2021-08-09T14:11:00Z">
          <w:r>
            <w:rPr>
              <w:rFonts w:hint="eastAsia" w:eastAsia="楷体_GB2312"/>
              <w:color w:val="000000"/>
              <w:sz w:val="28"/>
              <w:szCs w:val="28"/>
            </w:rPr>
            <w:delText>（机器人运行所执行的程序，为保证</w:delText>
          </w:r>
        </w:del>
      </w:ins>
      <w:ins w:id="72" w:author="龚子轩" w:date="2021-08-09T09:43:00Z">
        <w:del w:id="73" w:author="冯山" w:date="2021-08-09T14:11:00Z">
          <w:r>
            <w:rPr>
              <w:rFonts w:hint="eastAsia" w:eastAsia="楷体_GB2312"/>
              <w:color w:val="000000"/>
              <w:sz w:val="28"/>
              <w:szCs w:val="28"/>
            </w:rPr>
            <w:delText>检测结果的准确性，最好</w:delText>
          </w:r>
        </w:del>
      </w:ins>
      <w:ins w:id="74" w:author="龚子轩" w:date="2021-08-09T09:42:00Z">
        <w:del w:id="75" w:author="冯山" w:date="2021-08-09T14:11:00Z">
          <w:r>
            <w:rPr>
              <w:rFonts w:hint="eastAsia" w:eastAsia="楷体_GB2312"/>
              <w:color w:val="000000"/>
              <w:sz w:val="28"/>
              <w:szCs w:val="28"/>
            </w:rPr>
            <w:delText>是</w:delText>
          </w:r>
        </w:del>
      </w:ins>
      <w:ins w:id="76" w:author="龚子轩" w:date="2021-08-09T09:43:00Z">
        <w:del w:id="77" w:author="冯山" w:date="2021-08-09T14:11:00Z">
          <w:r>
            <w:rPr>
              <w:rFonts w:hint="eastAsia" w:eastAsia="楷体_GB2312"/>
              <w:color w:val="000000"/>
              <w:sz w:val="28"/>
              <w:szCs w:val="28"/>
            </w:rPr>
            <w:delText>运行</w:delText>
          </w:r>
        </w:del>
      </w:ins>
      <w:ins w:id="78" w:author="龚子轩" w:date="2021-08-09T09:42:00Z">
        <w:del w:id="79" w:author="冯山" w:date="2021-08-09T14:11:00Z">
          <w:r>
            <w:rPr>
              <w:rFonts w:hint="eastAsia" w:eastAsia="楷体_GB2312"/>
              <w:color w:val="000000"/>
              <w:sz w:val="28"/>
              <w:szCs w:val="28"/>
            </w:rPr>
            <w:delText>一套标准化的测试程序）</w:delText>
          </w:r>
        </w:del>
      </w:ins>
      <w:r>
        <w:rPr>
          <w:rFonts w:hint="eastAsia" w:eastAsia="楷体_GB2312"/>
          <w:color w:val="000000"/>
          <w:sz w:val="28"/>
          <w:szCs w:val="28"/>
        </w:rPr>
        <w:t>以及安装姿态</w:t>
      </w:r>
      <w:ins w:id="80" w:author="龚子轩" w:date="2021-08-09T09:42:00Z">
        <w:del w:id="81" w:author="冯山" w:date="2021-08-09T14:12:00Z">
          <w:r>
            <w:rPr>
              <w:rFonts w:hint="eastAsia" w:eastAsia="楷体_GB2312"/>
              <w:color w:val="000000"/>
              <w:sz w:val="28"/>
              <w:szCs w:val="28"/>
            </w:rPr>
            <w:delText>（包含正装、倒装、侧装）</w:delText>
          </w:r>
        </w:del>
      </w:ins>
      <w:r>
        <w:rPr>
          <w:rFonts w:hint="eastAsia" w:eastAsia="楷体_GB2312"/>
          <w:color w:val="000000"/>
          <w:sz w:val="28"/>
          <w:szCs w:val="28"/>
        </w:rPr>
        <w:t>等。其中，</w:t>
      </w:r>
      <w:ins w:id="82" w:author="冯山" w:date="2021-08-09T14:08:00Z">
        <w:r>
          <w:rPr>
            <w:rFonts w:hint="eastAsia" w:eastAsia="楷体_GB2312"/>
            <w:color w:val="000000"/>
            <w:sz w:val="28"/>
            <w:szCs w:val="28"/>
          </w:rPr>
          <w:t>负载信息指的是机器人末端法兰所搭载负载的重量</w:t>
        </w:r>
      </w:ins>
      <w:ins w:id="83" w:author="冯山" w:date="2021-08-09T14:09:00Z">
        <w:r>
          <w:rPr>
            <w:rFonts w:hint="eastAsia" w:eastAsia="楷体_GB2312"/>
            <w:color w:val="000000"/>
            <w:sz w:val="28"/>
            <w:szCs w:val="28"/>
          </w:rPr>
          <w:t>以</w:t>
        </w:r>
      </w:ins>
      <w:ins w:id="84" w:author="冯山" w:date="2021-08-09T14:08:00Z">
        <w:r>
          <w:rPr>
            <w:rFonts w:hint="eastAsia" w:eastAsia="楷体_GB2312"/>
            <w:color w:val="000000"/>
            <w:sz w:val="28"/>
            <w:szCs w:val="28"/>
          </w:rPr>
          <w:t>及</w:t>
        </w:r>
      </w:ins>
      <w:ins w:id="85" w:author="冯山" w:date="2021-08-10T10:29:00Z">
        <w:r>
          <w:rPr>
            <w:rFonts w:hint="eastAsia" w:eastAsia="楷体_GB2312"/>
            <w:color w:val="000000"/>
            <w:sz w:val="28"/>
            <w:szCs w:val="28"/>
          </w:rPr>
          <w:t>所搭载</w:t>
        </w:r>
      </w:ins>
      <w:ins w:id="86" w:author="冯山" w:date="2021-08-10T10:30:00Z">
        <w:r>
          <w:rPr>
            <w:rFonts w:hint="eastAsia" w:eastAsia="楷体_GB2312"/>
            <w:color w:val="000000"/>
            <w:sz w:val="28"/>
            <w:szCs w:val="28"/>
          </w:rPr>
          <w:t>负载的</w:t>
        </w:r>
      </w:ins>
      <w:ins w:id="87" w:author="冯山" w:date="2021-08-09T14:08:00Z">
        <w:r>
          <w:rPr>
            <w:rFonts w:hint="eastAsia" w:eastAsia="楷体_GB2312"/>
            <w:color w:val="000000"/>
            <w:sz w:val="28"/>
            <w:szCs w:val="28"/>
          </w:rPr>
          <w:t>质心相对于</w:t>
        </w:r>
      </w:ins>
      <w:ins w:id="88" w:author="冯山" w:date="2021-08-10T10:32:00Z">
        <w:r>
          <w:rPr>
            <w:rFonts w:hint="eastAsia" w:eastAsia="楷体_GB2312"/>
            <w:color w:val="000000"/>
            <w:sz w:val="28"/>
            <w:szCs w:val="28"/>
          </w:rPr>
          <w:t>机器人</w:t>
        </w:r>
      </w:ins>
      <w:ins w:id="89" w:author="冯山" w:date="2021-08-10T10:31:00Z">
        <w:r>
          <w:rPr>
            <w:rFonts w:hint="eastAsia" w:eastAsia="楷体_GB2312"/>
            <w:color w:val="000000"/>
            <w:sz w:val="28"/>
            <w:szCs w:val="28"/>
          </w:rPr>
          <w:t>末端法兰的</w:t>
        </w:r>
      </w:ins>
      <w:ins w:id="90" w:author="冯山" w:date="2021-08-10T10:59:00Z">
        <w:r>
          <w:rPr>
            <w:rFonts w:hint="eastAsia" w:eastAsia="楷体_GB2312"/>
            <w:color w:val="000000"/>
            <w:sz w:val="28"/>
            <w:szCs w:val="28"/>
          </w:rPr>
          <w:t>位置</w:t>
        </w:r>
      </w:ins>
      <w:ins w:id="91" w:author="冯山" w:date="2021-08-10T10:31:00Z">
        <w:r>
          <w:rPr>
            <w:rFonts w:hint="eastAsia" w:eastAsia="楷体_GB2312"/>
            <w:color w:val="000000"/>
            <w:sz w:val="28"/>
            <w:szCs w:val="28"/>
          </w:rPr>
          <w:t>；</w:t>
        </w:r>
      </w:ins>
      <w:ins w:id="92" w:author="冯山" w:date="2021-08-10T10:39:00Z">
        <w:r>
          <w:rPr>
            <w:rFonts w:hint="eastAsia" w:eastAsia="楷体_GB2312"/>
            <w:color w:val="000000"/>
            <w:sz w:val="28"/>
            <w:szCs w:val="28"/>
          </w:rPr>
          <w:t>示例性的</w:t>
        </w:r>
      </w:ins>
      <w:ins w:id="93" w:author="冯山" w:date="2021-08-10T10:30:00Z">
        <w:r>
          <w:rPr>
            <w:rFonts w:hint="eastAsia" w:eastAsia="楷体_GB2312"/>
            <w:color w:val="000000"/>
            <w:sz w:val="28"/>
            <w:szCs w:val="28"/>
          </w:rPr>
          <w:t>，</w:t>
        </w:r>
      </w:ins>
      <w:ins w:id="94" w:author="冯山" w:date="2021-08-10T10:33:00Z">
        <w:r>
          <w:rPr>
            <w:rFonts w:hint="eastAsia" w:eastAsia="楷体_GB2312"/>
            <w:color w:val="000000"/>
            <w:sz w:val="28"/>
            <w:szCs w:val="28"/>
          </w:rPr>
          <w:t>可以以机器人</w:t>
        </w:r>
      </w:ins>
      <w:ins w:id="95" w:author="冯山" w:date="2021-08-10T10:35:00Z">
        <w:r>
          <w:rPr>
            <w:rFonts w:hint="eastAsia" w:eastAsia="楷体_GB2312"/>
            <w:color w:val="000000"/>
            <w:sz w:val="28"/>
            <w:szCs w:val="28"/>
          </w:rPr>
          <w:t>末端法兰</w:t>
        </w:r>
      </w:ins>
      <w:ins w:id="96" w:author="冯山" w:date="2021-08-10T10:33:00Z">
        <w:r>
          <w:rPr>
            <w:rFonts w:hint="eastAsia" w:eastAsia="楷体_GB2312"/>
            <w:color w:val="000000"/>
            <w:sz w:val="28"/>
            <w:szCs w:val="28"/>
          </w:rPr>
          <w:t>所在位置为原点</w:t>
        </w:r>
      </w:ins>
      <w:ins w:id="97" w:author="冯山" w:date="2021-08-10T10:57:00Z">
        <w:r>
          <w:rPr>
            <w:rFonts w:hint="eastAsia" w:eastAsia="楷体_GB2312"/>
            <w:color w:val="000000"/>
            <w:sz w:val="28"/>
            <w:szCs w:val="28"/>
          </w:rPr>
          <w:t>，以机器人末端法兰所在平面为</w:t>
        </w:r>
      </w:ins>
      <w:ins w:id="98" w:author="冯山" w:date="2021-08-10T10:58:00Z">
        <w:r>
          <w:rPr>
            <w:rFonts w:hint="eastAsia" w:eastAsia="楷体_GB2312"/>
            <w:color w:val="000000"/>
            <w:sz w:val="28"/>
            <w:szCs w:val="28"/>
          </w:rPr>
          <w:t>xOy平面</w:t>
        </w:r>
      </w:ins>
      <w:ins w:id="99" w:author="冯山" w:date="2021-08-10T10:52:00Z">
        <w:r>
          <w:rPr>
            <w:rFonts w:hint="eastAsia" w:eastAsia="楷体_GB2312"/>
            <w:color w:val="000000"/>
            <w:sz w:val="28"/>
            <w:szCs w:val="28"/>
          </w:rPr>
          <w:t>搭建空间直角坐标系</w:t>
        </w:r>
      </w:ins>
      <w:ins w:id="100" w:author="冯山" w:date="2021-08-10T10:53:00Z">
        <w:r>
          <w:rPr>
            <w:rFonts w:hint="eastAsia" w:eastAsia="楷体_GB2312"/>
            <w:color w:val="000000"/>
            <w:sz w:val="28"/>
            <w:szCs w:val="28"/>
          </w:rPr>
          <w:t>，</w:t>
        </w:r>
      </w:ins>
      <w:ins w:id="101" w:author="冯山" w:date="2021-08-10T10:54:00Z">
        <w:r>
          <w:rPr>
            <w:rFonts w:hint="eastAsia" w:eastAsia="楷体_GB2312"/>
            <w:color w:val="000000"/>
            <w:sz w:val="28"/>
            <w:szCs w:val="28"/>
          </w:rPr>
          <w:t>此时，可以</w:t>
        </w:r>
      </w:ins>
      <w:ins w:id="102" w:author="冯山" w:date="2021-08-10T10:53:00Z">
        <w:r>
          <w:rPr>
            <w:rFonts w:hint="eastAsia" w:eastAsia="楷体_GB2312"/>
            <w:color w:val="000000"/>
            <w:sz w:val="28"/>
            <w:szCs w:val="28"/>
          </w:rPr>
          <w:t>通过所搭载负载的质心到xOy平面、yOz</w:t>
        </w:r>
      </w:ins>
      <w:ins w:id="103" w:author="冯山" w:date="2021-08-10T10:54:00Z">
        <w:r>
          <w:rPr>
            <w:rFonts w:hint="eastAsia" w:eastAsia="楷体_GB2312"/>
            <w:color w:val="000000"/>
            <w:sz w:val="28"/>
            <w:szCs w:val="28"/>
          </w:rPr>
          <w:t>平面以及zOx平面的距离</w:t>
        </w:r>
      </w:ins>
      <w:ins w:id="104" w:author="冯山" w:date="2021-08-10T11:00:00Z">
        <w:r>
          <w:rPr>
            <w:rFonts w:hint="eastAsia" w:eastAsia="楷体_GB2312"/>
            <w:color w:val="000000"/>
            <w:sz w:val="28"/>
            <w:szCs w:val="28"/>
          </w:rPr>
          <w:t>即在上述</w:t>
        </w:r>
      </w:ins>
      <w:ins w:id="105" w:author="冯山" w:date="2021-08-10T11:01:00Z">
        <w:r>
          <w:rPr>
            <w:rFonts w:hint="eastAsia" w:eastAsia="楷体_GB2312"/>
            <w:color w:val="000000"/>
            <w:sz w:val="28"/>
            <w:szCs w:val="28"/>
          </w:rPr>
          <w:t>空间直角坐标系中的所搭载负载的质心的空间坐标，</w:t>
        </w:r>
      </w:ins>
      <w:ins w:id="106" w:author="冯山" w:date="2021-08-10T10:54:00Z">
        <w:r>
          <w:rPr>
            <w:rFonts w:hint="eastAsia" w:eastAsia="楷体_GB2312"/>
            <w:color w:val="000000"/>
            <w:sz w:val="28"/>
            <w:szCs w:val="28"/>
          </w:rPr>
          <w:t>表示所搭载负载的质心相对于机器人末端法兰的</w:t>
        </w:r>
      </w:ins>
      <w:ins w:id="107" w:author="冯山" w:date="2021-08-10T11:00:00Z">
        <w:r>
          <w:rPr>
            <w:rFonts w:hint="eastAsia" w:eastAsia="楷体_GB2312"/>
            <w:color w:val="000000"/>
            <w:sz w:val="28"/>
            <w:szCs w:val="28"/>
          </w:rPr>
          <w:t>位置</w:t>
        </w:r>
      </w:ins>
      <w:ins w:id="108" w:author="冯山" w:date="2021-08-10T11:02:00Z">
        <w:r>
          <w:rPr>
            <w:rFonts w:hint="eastAsia" w:eastAsia="楷体_GB2312"/>
            <w:color w:val="000000"/>
            <w:sz w:val="28"/>
            <w:szCs w:val="28"/>
          </w:rPr>
          <w:t>。</w:t>
        </w:r>
      </w:ins>
      <w:ins w:id="109" w:author="冯山" w:date="2021-08-09T14:11:00Z">
        <w:r>
          <w:rPr>
            <w:rFonts w:hint="eastAsia" w:eastAsia="楷体_GB2312"/>
            <w:color w:val="000000"/>
            <w:sz w:val="28"/>
            <w:szCs w:val="28"/>
          </w:rPr>
          <w:t>行程序指的是机器人运行所执行的程序，为了保证故障检测结果的准确性，可以</w:t>
        </w:r>
      </w:ins>
      <w:ins w:id="110" w:author="冯山" w:date="2021-08-09T14:12:00Z">
        <w:r>
          <w:rPr>
            <w:rFonts w:hint="eastAsia" w:eastAsia="楷体_GB2312"/>
            <w:color w:val="000000"/>
            <w:sz w:val="28"/>
            <w:szCs w:val="28"/>
          </w:rPr>
          <w:t>指定</w:t>
        </w:r>
      </w:ins>
      <w:ins w:id="111" w:author="冯山" w:date="2021-08-09T14:11:00Z">
        <w:r>
          <w:rPr>
            <w:rFonts w:hint="eastAsia" w:eastAsia="楷体_GB2312"/>
            <w:color w:val="000000"/>
            <w:sz w:val="28"/>
            <w:szCs w:val="28"/>
          </w:rPr>
          <w:t>运行一套标准化的测试程序</w:t>
        </w:r>
      </w:ins>
      <w:ins w:id="112" w:author="冯山" w:date="2021-08-10T11:02:00Z">
        <w:r>
          <w:rPr>
            <w:rFonts w:hint="eastAsia" w:eastAsia="楷体_GB2312"/>
            <w:color w:val="000000"/>
            <w:sz w:val="28"/>
            <w:szCs w:val="28"/>
          </w:rPr>
          <w:t>。</w:t>
        </w:r>
      </w:ins>
      <w:r>
        <w:rPr>
          <w:rFonts w:hint="eastAsia" w:eastAsia="楷体_GB2312"/>
          <w:color w:val="000000"/>
          <w:sz w:val="28"/>
          <w:szCs w:val="28"/>
        </w:rPr>
        <w:t>安装姿态包括正装、倒装以及</w:t>
      </w:r>
      <w:del w:id="113" w:author="冯山" w:date="2021-08-09T14:12:00Z">
        <w:r>
          <w:rPr>
            <w:rFonts w:hint="eastAsia" w:eastAsia="楷体_GB2312"/>
            <w:color w:val="000000"/>
            <w:sz w:val="28"/>
            <w:szCs w:val="28"/>
          </w:rPr>
          <w:delText>反装</w:delText>
        </w:r>
      </w:del>
      <w:ins w:id="114" w:author="冯山" w:date="2021-08-09T14:12:00Z">
        <w:r>
          <w:rPr>
            <w:rFonts w:hint="eastAsia" w:eastAsia="楷体_GB2312"/>
            <w:color w:val="000000"/>
            <w:sz w:val="28"/>
            <w:szCs w:val="28"/>
          </w:rPr>
          <w:t>侧装</w:t>
        </w:r>
      </w:ins>
      <w:r>
        <w:rPr>
          <w:rFonts w:hint="eastAsia" w:eastAsia="楷体_GB2312"/>
          <w:color w:val="000000"/>
          <w:sz w:val="28"/>
          <w:szCs w:val="28"/>
        </w:rPr>
        <w:t>等。</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在一些可选的实施例中，所述故障检测结果包括：故障类型、严重等级和维修紧急程度。</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故障类型可以包括齿轮卡死、低频异响、齿轮打滑以及漏油等。严重等级可以包括等级1、等级2以及等级3等（其中，等级越高，越严重），严重等级也可以是轻微失效、部分失效以及完全失效等。维修紧急程度可以包括不紧急、一般紧急和紧急等。其中，故障检测结果还可以包括故障的产生原因，以便维修人员可以根据故障的产生原因对发生的故障进行快速处理。例如，发生齿轮卡死故障的原因是：柔轮断裂；发生漏油故障的原因是：温度/冲击导致密封圈老化等等。</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w:t>
      </w:r>
      <w:bookmarkStart w:id="2" w:name="_Hlk73973596"/>
      <w:r>
        <w:rPr>
          <w:rFonts w:hint="eastAsia" w:eastAsia="楷体_GB2312"/>
          <w:color w:val="000000"/>
          <w:sz w:val="28"/>
          <w:szCs w:val="28"/>
        </w:rPr>
        <w:t>在所述将所述特征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w:t>
      </w:r>
      <w:r>
        <w:rPr>
          <w:rFonts w:eastAsia="楷体_GB2312"/>
          <w:color w:val="000000"/>
          <w:sz w:val="28"/>
          <w:szCs w:val="28"/>
        </w:rPr>
        <w:t>机器人的故障检测结果</w:t>
      </w:r>
      <w:r>
        <w:rPr>
          <w:rFonts w:hint="eastAsia" w:eastAsia="楷体_GB2312"/>
          <w:color w:val="000000"/>
          <w:sz w:val="28"/>
          <w:szCs w:val="28"/>
        </w:rPr>
        <w:t>之后，所述方法还包括：根据所述故障类型、严重等级和维修紧急程度发出相应的故障预警提示。</w:t>
      </w:r>
    </w:p>
    <w:bookmarkEnd w:id="2"/>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其中，故障预警提示可以包括一级预警、二级预警以及三级预警等，也可以是绿色预警、黄色预警以及红色预警等。不同的故障类型对应不同的预警提示内容。</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在一些可选的实施例中，所述故障判断模型的训练过程为：步骤</w:t>
      </w:r>
      <w:r>
        <w:rPr>
          <w:rFonts w:eastAsia="楷体_GB2312"/>
          <w:color w:val="000000"/>
          <w:sz w:val="28"/>
          <w:szCs w:val="28"/>
        </w:rPr>
        <w:t>104</w:t>
      </w:r>
      <w:r>
        <w:rPr>
          <w:rFonts w:hint="eastAsia" w:eastAsia="楷体_GB2312"/>
          <w:color w:val="000000"/>
          <w:sz w:val="28"/>
          <w:szCs w:val="28"/>
        </w:rPr>
        <w:t>、获取多个机器人的训练输入属性数据和故障情况；步骤</w:t>
      </w:r>
      <w:r>
        <w:rPr>
          <w:rFonts w:eastAsia="楷体_GB2312"/>
          <w:color w:val="000000"/>
          <w:sz w:val="28"/>
          <w:szCs w:val="28"/>
        </w:rPr>
        <w:t>105</w:t>
      </w:r>
      <w:r>
        <w:rPr>
          <w:rFonts w:hint="eastAsia" w:eastAsia="楷体_GB2312"/>
          <w:color w:val="000000"/>
          <w:sz w:val="28"/>
          <w:szCs w:val="28"/>
        </w:rPr>
        <w:t>、将所述训练输入属性数据输入待训练模型中，获得所述待训练模型的预测结果；步骤</w:t>
      </w:r>
      <w:r>
        <w:rPr>
          <w:rFonts w:eastAsia="楷体_GB2312"/>
          <w:color w:val="000000"/>
          <w:sz w:val="28"/>
          <w:szCs w:val="28"/>
        </w:rPr>
        <w:t>106</w:t>
      </w:r>
      <w:r>
        <w:rPr>
          <w:rFonts w:hint="eastAsia" w:eastAsia="楷体_GB2312"/>
          <w:color w:val="000000"/>
          <w:sz w:val="28"/>
          <w:szCs w:val="28"/>
        </w:rPr>
        <w:t>、根据所述训练输入属性数据的预测结果及其故障情况对所述待训练模型的内部参数进行优化，以获取训练好的故障判断模型。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其中，步骤1</w:t>
      </w:r>
      <w:r>
        <w:rPr>
          <w:rFonts w:eastAsia="楷体_GB2312"/>
          <w:color w:val="000000"/>
          <w:sz w:val="28"/>
          <w:szCs w:val="28"/>
        </w:rPr>
        <w:t>04</w:t>
      </w:r>
      <w:r>
        <w:rPr>
          <w:rFonts w:hint="eastAsia" w:eastAsia="楷体_GB2312"/>
          <w:color w:val="000000"/>
          <w:sz w:val="28"/>
          <w:szCs w:val="28"/>
        </w:rPr>
        <w:t>-1</w:t>
      </w:r>
      <w:r>
        <w:rPr>
          <w:rFonts w:eastAsia="楷体_GB2312"/>
          <w:color w:val="000000"/>
          <w:sz w:val="28"/>
          <w:szCs w:val="28"/>
        </w:rPr>
        <w:t>06</w:t>
      </w:r>
      <w:r>
        <w:rPr>
          <w:rFonts w:hint="eastAsia" w:eastAsia="楷体_GB2312"/>
          <w:color w:val="000000"/>
          <w:sz w:val="28"/>
          <w:szCs w:val="28"/>
        </w:rPr>
        <w:t>和步骤1</w:t>
      </w:r>
      <w:r>
        <w:rPr>
          <w:rFonts w:eastAsia="楷体_GB2312"/>
          <w:color w:val="000000"/>
          <w:sz w:val="28"/>
          <w:szCs w:val="28"/>
        </w:rPr>
        <w:t>01-103</w:t>
      </w:r>
      <w:r>
        <w:rPr>
          <w:rFonts w:hint="eastAsia" w:eastAsia="楷体_GB2312"/>
          <w:color w:val="000000"/>
          <w:sz w:val="28"/>
          <w:szCs w:val="28"/>
        </w:rPr>
        <w:t>之间没有先后顺序之分。其中，训练输入属性数据指的是用于训练故障判断模型的数据。其中，可以采用随机森林算法，并利用上述训练输入属性数据对故障判断模型进行训练。其中，获取多个机器人的训练输入属性数据和故障情况指的是获取多个机器人的全生命周期的所有数据作为原始数据，将原始数据通过1</w:t>
      </w:r>
      <w:r>
        <w:rPr>
          <w:rFonts w:eastAsia="楷体_GB2312"/>
          <w:color w:val="000000"/>
          <w:sz w:val="28"/>
          <w:szCs w:val="28"/>
        </w:rPr>
        <w:t>0003</w:t>
      </w:r>
      <w:r>
        <w:rPr>
          <w:rFonts w:hint="eastAsia" w:eastAsia="楷体_GB2312"/>
          <w:color w:val="000000"/>
          <w:sz w:val="28"/>
          <w:szCs w:val="28"/>
        </w:rPr>
        <w:t>端口借助网络传输至云端服务器；并通过人工观察获取多个机器人各个关节的健康状态，将其作为训练输入属性数据所对应的故障情况。其中，可以根据与训练输入数据数据对应的故障情况以及待训练模型的预测结果对待训练模型的内部参数进行多次优化，以获取更加可靠的故障判断模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在一些可选的实施例中，在上述步骤</w:t>
      </w:r>
      <w:r>
        <w:rPr>
          <w:rFonts w:eastAsia="楷体_GB2312"/>
          <w:color w:val="000000"/>
          <w:sz w:val="28"/>
          <w:szCs w:val="28"/>
        </w:rPr>
        <w:t>105</w:t>
      </w:r>
      <w:r>
        <w:rPr>
          <w:rFonts w:hint="eastAsia" w:eastAsia="楷体_GB2312"/>
          <w:color w:val="000000"/>
          <w:sz w:val="28"/>
          <w:szCs w:val="28"/>
        </w:rPr>
        <w:t>、获取多个机器人的训练输入属性数据和故障情况之后，所述方法还包括：对所述训练输入属性数据进行降维处理；将所述降维处理后的训练输入属性数据输入待训练模型中，获得所述待训练模型的预测结果。</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其中，降维处理指的是通过训练输入属性数据中所包含的属性之间的相互关系，对训练输入属性数据中所包含的属性进行组合以获取新的属性。</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在一些可选的实施例中，在所述对所述训练输入属性数据进行降维处理之前，所述方法还包括：对所述训练输入属性数据进行归一化处理；对所述归一化处理后的训练输入属性数据进行清洗。</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其中，归一化处理是为了使所有的训练输入属性数据落入[</w:t>
      </w:r>
      <w:r>
        <w:rPr>
          <w:rFonts w:eastAsia="楷体_GB2312"/>
          <w:color w:val="000000"/>
          <w:sz w:val="28"/>
          <w:szCs w:val="28"/>
        </w:rPr>
        <w:t>0</w:t>
      </w:r>
      <w:r>
        <w:rPr>
          <w:rFonts w:hint="eastAsia" w:eastAsia="楷体_GB2312"/>
          <w:color w:val="000000"/>
          <w:sz w:val="28"/>
          <w:szCs w:val="28"/>
        </w:rPr>
        <w:t>,</w:t>
      </w:r>
      <w:r>
        <w:rPr>
          <w:rFonts w:eastAsia="楷体_GB2312"/>
          <w:color w:val="000000"/>
          <w:sz w:val="28"/>
          <w:szCs w:val="28"/>
        </w:rPr>
        <w:t>1]</w:t>
      </w:r>
      <w:r>
        <w:rPr>
          <w:rFonts w:hint="eastAsia" w:eastAsia="楷体_GB2312"/>
          <w:color w:val="000000"/>
          <w:sz w:val="28"/>
          <w:szCs w:val="28"/>
        </w:rPr>
        <w:t>区间，便于数据的特征提取。对所述归一化处理后的训练输入属性数据进行清洗指的是删除稀疏属性值的空值。其中，稀疏属性值指的是在所有数据集中大多数数值缺失或者为零的数据。</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在一些可选的实施例中，在上述步骤</w:t>
      </w:r>
      <w:r>
        <w:rPr>
          <w:rFonts w:eastAsia="楷体_GB2312"/>
          <w:color w:val="000000"/>
          <w:sz w:val="28"/>
          <w:szCs w:val="28"/>
        </w:rPr>
        <w:t>105</w:t>
      </w:r>
      <w:r>
        <w:rPr>
          <w:rFonts w:hint="eastAsia" w:eastAsia="楷体_GB2312"/>
          <w:color w:val="000000"/>
          <w:sz w:val="28"/>
          <w:szCs w:val="28"/>
        </w:rPr>
        <w:t>、获取多个机器人的训练输入属性数据和故障情况之后，所述方法还包括：将所述训练输入属性数据划分为第一训练输入属性数据和第二训练输入属性数据；将所述第一训练输入属性数据以及与所述第一训练输入属性数据对应的第一故障情况作为训练样本；将所述第二训练输入属性数据以及与所述第二训练输入属性数据对应的第二故障情况作为评估样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其中，将上述第一训练输入属性数据输入待训练模型中，获得所述待训练模型的预测结果；根据上述第一训练输入属性数据的预测结果及其故障情况对所述待训练模型的内部参数进行优化，以获取第一故障判断模型。在获取第一故障判断模型之后，再利用第二训练输入属性数据对该第一故障判断模型是否满足模型训练的结束条件进行测试。其中，模型训练的结束条件可以是故障检测结果的准确率大于8</w:t>
      </w:r>
      <w:r>
        <w:rPr>
          <w:rFonts w:eastAsia="楷体_GB2312"/>
          <w:color w:val="000000"/>
          <w:sz w:val="28"/>
          <w:szCs w:val="28"/>
        </w:rPr>
        <w:t>5</w:t>
      </w:r>
      <w:r>
        <w:rPr>
          <w:rFonts w:hint="eastAsia" w:eastAsia="楷体_GB2312"/>
          <w:color w:val="000000"/>
          <w:sz w:val="28"/>
          <w:szCs w:val="28"/>
        </w:rPr>
        <w:t>%或者故障检测结果的准确率大于</w:t>
      </w:r>
      <w:r>
        <w:rPr>
          <w:rFonts w:eastAsia="楷体_GB2312"/>
          <w:color w:val="000000"/>
          <w:sz w:val="28"/>
          <w:szCs w:val="28"/>
        </w:rPr>
        <w:t>95</w:t>
      </w:r>
      <w:r>
        <w:rPr>
          <w:rFonts w:hint="eastAsia" w:eastAsia="楷体_GB2312"/>
          <w:color w:val="000000"/>
          <w:sz w:val="28"/>
          <w:szCs w:val="28"/>
        </w:rPr>
        <w:t>%等。其中，将第一故障判断模型对第二训练输入属性数据的故障检测结果与第二训练输入属性数据对应的第二故障情况进行比对，以获取该第一故障判断模型的故障检测结果的准确率。</w:t>
      </w:r>
    </w:p>
    <w:p>
      <w:pPr>
        <w:tabs>
          <w:tab w:val="left" w:pos="1134"/>
        </w:tabs>
        <w:adjustRightInd/>
        <w:spacing w:line="360" w:lineRule="auto"/>
        <w:ind w:firstLine="560" w:firstLineChars="200"/>
        <w:rPr>
          <w:rFonts w:eastAsia="楷体_GB2312"/>
          <w:color w:val="000000"/>
          <w:sz w:val="28"/>
          <w:szCs w:val="28"/>
        </w:rPr>
      </w:pPr>
      <w:r>
        <w:rPr>
          <w:rFonts w:hint="eastAsia" w:eastAsia="楷体_GB2312"/>
          <w:color w:val="000000"/>
          <w:sz w:val="28"/>
          <w:szCs w:val="28"/>
        </w:rPr>
        <w:t>请参照图</w:t>
      </w:r>
      <w:r>
        <w:rPr>
          <w:rFonts w:eastAsia="楷体_GB2312"/>
          <w:color w:val="000000"/>
          <w:sz w:val="28"/>
          <w:szCs w:val="28"/>
        </w:rPr>
        <w:t>3</w:t>
      </w:r>
      <w:r>
        <w:rPr>
          <w:rFonts w:hint="eastAsia" w:eastAsia="楷体_GB2312"/>
          <w:color w:val="000000"/>
          <w:sz w:val="28"/>
          <w:szCs w:val="28"/>
        </w:rPr>
        <w:t>，图</w:t>
      </w:r>
      <w:r>
        <w:rPr>
          <w:rFonts w:eastAsia="楷体_GB2312"/>
          <w:color w:val="000000"/>
          <w:sz w:val="28"/>
          <w:szCs w:val="28"/>
        </w:rPr>
        <w:t>3</w:t>
      </w:r>
      <w:r>
        <w:rPr>
          <w:rFonts w:hint="eastAsia" w:eastAsia="楷体_GB2312"/>
          <w:color w:val="000000"/>
          <w:sz w:val="28"/>
          <w:szCs w:val="28"/>
        </w:rPr>
        <w:t>为本申请实施例提供的一种故障检测装置的结构示意图，该故障检测装置，包括：</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输入属性数据获取模块</w:t>
      </w:r>
      <w:r>
        <w:rPr>
          <w:rFonts w:eastAsia="楷体_GB2312"/>
          <w:color w:val="000000"/>
          <w:sz w:val="28"/>
          <w:szCs w:val="28"/>
        </w:rPr>
        <w:t>201</w:t>
      </w:r>
      <w:r>
        <w:rPr>
          <w:rFonts w:hint="eastAsia" w:eastAsia="楷体_GB2312"/>
          <w:color w:val="000000"/>
          <w:sz w:val="28"/>
          <w:szCs w:val="28"/>
        </w:rPr>
        <w:t>，该输入属性数据获取模块</w:t>
      </w:r>
      <w:r>
        <w:rPr>
          <w:rFonts w:eastAsia="楷体_GB2312"/>
          <w:color w:val="000000"/>
          <w:sz w:val="28"/>
          <w:szCs w:val="28"/>
        </w:rPr>
        <w:t>201</w:t>
      </w:r>
      <w:r>
        <w:rPr>
          <w:rFonts w:hint="eastAsia" w:eastAsia="楷体_GB2312"/>
          <w:color w:val="000000"/>
          <w:sz w:val="28"/>
          <w:szCs w:val="28"/>
        </w:rPr>
        <w:t>用于获取待检测机器人的输入属性数据；所述</w:t>
      </w:r>
      <w:r>
        <w:rPr>
          <w:rFonts w:eastAsia="楷体_GB2312"/>
          <w:color w:val="000000"/>
          <w:sz w:val="28"/>
          <w:szCs w:val="28"/>
        </w:rPr>
        <w:t>输入属性数据包括</w:t>
      </w:r>
      <w:r>
        <w:rPr>
          <w:rFonts w:hint="eastAsia" w:eastAsia="楷体_GB2312"/>
          <w:color w:val="000000"/>
          <w:sz w:val="28"/>
          <w:szCs w:val="28"/>
        </w:rPr>
        <w:t>所述待检测机器人的状态数据、关节运动数据、运行数据以及影响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特征提取模块</w:t>
      </w:r>
      <w:r>
        <w:rPr>
          <w:rFonts w:eastAsia="楷体_GB2312"/>
          <w:color w:val="000000"/>
          <w:sz w:val="28"/>
          <w:szCs w:val="28"/>
        </w:rPr>
        <w:t>202</w:t>
      </w:r>
      <w:r>
        <w:rPr>
          <w:rFonts w:hint="eastAsia" w:eastAsia="楷体_GB2312"/>
          <w:color w:val="000000"/>
          <w:sz w:val="28"/>
          <w:szCs w:val="28"/>
        </w:rPr>
        <w:t>，该特征提取模块</w:t>
      </w:r>
      <w:r>
        <w:rPr>
          <w:rFonts w:eastAsia="楷体_GB2312"/>
          <w:color w:val="000000"/>
          <w:sz w:val="28"/>
          <w:szCs w:val="28"/>
        </w:rPr>
        <w:t>202</w:t>
      </w:r>
      <w:r>
        <w:rPr>
          <w:rFonts w:hint="eastAsia" w:eastAsia="楷体_GB2312"/>
          <w:color w:val="000000"/>
          <w:sz w:val="28"/>
          <w:szCs w:val="28"/>
        </w:rPr>
        <w:t>用于对所述状态数据、关节运动数据、运行数据以及影响</w:t>
      </w:r>
      <w:r>
        <w:rPr>
          <w:rFonts w:eastAsia="楷体_GB2312"/>
          <w:color w:val="000000"/>
          <w:sz w:val="28"/>
          <w:szCs w:val="28"/>
        </w:rPr>
        <w:t>机器人寿命的预设指标</w:t>
      </w:r>
      <w:r>
        <w:rPr>
          <w:rFonts w:hint="eastAsia" w:eastAsia="楷体_GB2312"/>
          <w:color w:val="000000"/>
          <w:sz w:val="28"/>
          <w:szCs w:val="28"/>
        </w:rPr>
        <w:t>进行特征提取，</w:t>
      </w:r>
      <w:r>
        <w:rPr>
          <w:rFonts w:eastAsia="楷体_GB2312"/>
          <w:color w:val="000000"/>
          <w:sz w:val="28"/>
          <w:szCs w:val="28"/>
        </w:rPr>
        <w:t>获得</w:t>
      </w:r>
      <w:r>
        <w:rPr>
          <w:rFonts w:hint="eastAsia" w:eastAsia="楷体_GB2312"/>
          <w:color w:val="000000"/>
          <w:sz w:val="28"/>
          <w:szCs w:val="28"/>
        </w:rPr>
        <w:t>特征</w:t>
      </w:r>
      <w:r>
        <w:rPr>
          <w:rFonts w:eastAsia="楷体_GB2312"/>
          <w:color w:val="000000"/>
          <w:sz w:val="28"/>
          <w:szCs w:val="28"/>
        </w:rPr>
        <w:t>向量</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故障检测模块</w:t>
      </w:r>
      <w:r>
        <w:rPr>
          <w:rFonts w:eastAsia="楷体_GB2312"/>
          <w:color w:val="000000"/>
          <w:sz w:val="28"/>
          <w:szCs w:val="28"/>
        </w:rPr>
        <w:t>203</w:t>
      </w:r>
      <w:r>
        <w:rPr>
          <w:rFonts w:hint="eastAsia" w:eastAsia="楷体_GB2312"/>
          <w:color w:val="000000"/>
          <w:sz w:val="28"/>
          <w:szCs w:val="28"/>
        </w:rPr>
        <w:t>，该故障检测模块</w:t>
      </w:r>
      <w:r>
        <w:rPr>
          <w:rFonts w:eastAsia="楷体_GB2312"/>
          <w:color w:val="000000"/>
          <w:sz w:val="28"/>
          <w:szCs w:val="28"/>
        </w:rPr>
        <w:t>203</w:t>
      </w:r>
      <w:r>
        <w:rPr>
          <w:rFonts w:hint="eastAsia" w:eastAsia="楷体_GB2312"/>
          <w:color w:val="000000"/>
          <w:sz w:val="28"/>
          <w:szCs w:val="28"/>
        </w:rPr>
        <w:t>用于将所述特征</w:t>
      </w:r>
      <w:r>
        <w:rPr>
          <w:rFonts w:eastAsia="楷体_GB2312"/>
          <w:color w:val="000000"/>
          <w:sz w:val="28"/>
          <w:szCs w:val="28"/>
        </w:rPr>
        <w:t>向量</w:t>
      </w:r>
      <w:r>
        <w:rPr>
          <w:rFonts w:hint="eastAsia" w:eastAsia="楷体_GB2312"/>
          <w:color w:val="000000"/>
          <w:sz w:val="28"/>
          <w:szCs w:val="28"/>
        </w:rPr>
        <w:t>输入到训练好的故障判断模型中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w:t>
      </w:r>
      <w:bookmarkStart w:id="3" w:name="_Hlk73973797"/>
      <w:r>
        <w:rPr>
          <w:rFonts w:hint="eastAsia" w:eastAsia="楷体_GB2312"/>
          <w:color w:val="000000"/>
          <w:sz w:val="28"/>
          <w:szCs w:val="28"/>
        </w:rPr>
        <w:t>故障检测模块</w:t>
      </w:r>
      <w:r>
        <w:rPr>
          <w:rFonts w:eastAsia="楷体_GB2312"/>
          <w:color w:val="000000"/>
          <w:sz w:val="28"/>
          <w:szCs w:val="28"/>
        </w:rPr>
        <w:t>203</w:t>
      </w:r>
      <w:r>
        <w:rPr>
          <w:rFonts w:hint="eastAsia" w:eastAsia="楷体_GB2312"/>
          <w:color w:val="000000"/>
          <w:sz w:val="28"/>
          <w:szCs w:val="28"/>
        </w:rPr>
        <w:t>包括：分类类别获取模块，所述分类类别获取模块用于根据分类依据获取所述待检测机器人的分类类别；其中，所述分类依据包括机器人型号；分类故障检测模块，所述分类故障检测模块用于根据所述分类类别将所述特征向量输入到相应的故障判断模型中</w:t>
      </w:r>
      <w:r>
        <w:rPr>
          <w:rFonts w:eastAsia="楷体_GB2312"/>
          <w:color w:val="000000"/>
          <w:sz w:val="28"/>
          <w:szCs w:val="28"/>
        </w:rPr>
        <w:t>，获得所述故障判断模型输出的</w:t>
      </w:r>
      <w:r>
        <w:rPr>
          <w:rFonts w:hint="eastAsia" w:eastAsia="楷体_GB2312"/>
          <w:color w:val="000000"/>
          <w:sz w:val="28"/>
          <w:szCs w:val="28"/>
        </w:rPr>
        <w:t>所述待检测</w:t>
      </w:r>
      <w:r>
        <w:rPr>
          <w:rFonts w:eastAsia="楷体_GB2312"/>
          <w:color w:val="000000"/>
          <w:sz w:val="28"/>
          <w:szCs w:val="28"/>
        </w:rPr>
        <w:t>机器人的故障检测结果</w:t>
      </w:r>
      <w:r>
        <w:rPr>
          <w:rFonts w:hint="eastAsia"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在一些可选的实施例中，所述故障检测结果包括：故障类型、严重等级和维修紧急程度。</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在一些可选的实施例中，该故障检测装置还包括：预警提示模块，所述预警提示模块用于根据所述故障类型、严重等级和维修紧急程度发出相应的故障预警提示。</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该故障检测装置还包括：训练输入数据获取模块，所述训练输入数据获取模块用于获取多个机器人的训练输入属性数据和故障情况；预测结果获取模块，所述预测结果获取模块用于将所述训练输入属性数据输入待训练模型中，获得所述待训练模型的预测结果；故障判断模型获取模块，所述故障判断模型获取模块用于根据所述训练输入属性数据的预测结果及其故障情况对所述待训练模型的内部参数进行优化，以获取训练好的故障判断模型。</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该故障检测装置还包括：降维处理模块，所述降维处理模块用于对所述训练输入属性数据进行降维处理；其中，所述预测结果获取模块还用于将所述降维处理后的训练输入属性数据输入待训练模型中，获得所述待训练模型的预测结果。</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在一些可选的实施例中，该故障检测装置还包括：归一化处理模块，该归一化处理模块用于对所述训练输入属性数据进行归一化处理。</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在一些可选的实施例中，该故障检测装置还包括：清洗模块，该清洗模块用于对所述归一化处理后的训练输入属性数据进行清洗。</w:t>
      </w:r>
    </w:p>
    <w:bookmarkEnd w:id="3"/>
    <w:p>
      <w:pPr>
        <w:tabs>
          <w:tab w:val="left" w:pos="1134"/>
        </w:tabs>
        <w:adjustRightInd/>
        <w:spacing w:line="360" w:lineRule="auto"/>
        <w:ind w:firstLine="560" w:firstLineChars="200"/>
        <w:rPr>
          <w:rFonts w:eastAsia="楷体_GB2312"/>
          <w:bCs/>
          <w:color w:val="000000"/>
          <w:sz w:val="28"/>
          <w:szCs w:val="28"/>
        </w:rPr>
      </w:pPr>
      <w:bookmarkStart w:id="4" w:name="_Hlk66795120"/>
      <w:bookmarkStart w:id="5" w:name="_Hlk70432330"/>
      <w:r>
        <w:rPr>
          <w:rFonts w:hint="eastAsia" w:eastAsia="楷体_GB2312"/>
          <w:bCs/>
          <w:color w:val="000000"/>
          <w:sz w:val="28"/>
          <w:szCs w:val="28"/>
        </w:rPr>
        <w:t>图</w:t>
      </w:r>
      <w:r>
        <w:rPr>
          <w:rFonts w:eastAsia="楷体_GB2312"/>
          <w:bCs/>
          <w:color w:val="000000"/>
          <w:sz w:val="28"/>
          <w:szCs w:val="28"/>
        </w:rPr>
        <w:t>4</w:t>
      </w:r>
      <w:r>
        <w:rPr>
          <w:rFonts w:hint="eastAsia" w:eastAsia="楷体_GB2312"/>
          <w:bCs/>
          <w:color w:val="000000"/>
          <w:sz w:val="28"/>
          <w:szCs w:val="28"/>
        </w:rPr>
        <w:t>为本申请实施例提供</w:t>
      </w:r>
      <w:r>
        <w:rPr>
          <w:rFonts w:hint="eastAsia" w:eastAsia="楷体_GB2312"/>
          <w:bCs/>
          <w:sz w:val="28"/>
          <w:szCs w:val="28"/>
        </w:rPr>
        <w:t>的一种电子设备的结构示意图</w:t>
      </w:r>
      <w:r>
        <w:rPr>
          <w:rFonts w:hint="eastAsia" w:eastAsia="楷体_GB2312"/>
          <w:bCs/>
          <w:color w:val="000000"/>
          <w:sz w:val="28"/>
          <w:szCs w:val="28"/>
        </w:rPr>
        <w:t>。参照图</w:t>
      </w:r>
      <w:r>
        <w:rPr>
          <w:rFonts w:eastAsia="楷体_GB2312"/>
          <w:bCs/>
          <w:color w:val="000000"/>
          <w:sz w:val="28"/>
          <w:szCs w:val="28"/>
        </w:rPr>
        <w:t>4</w:t>
      </w:r>
      <w:r>
        <w:rPr>
          <w:rFonts w:hint="eastAsia" w:eastAsia="楷体_GB2312"/>
          <w:bCs/>
          <w:color w:val="000000"/>
          <w:sz w:val="28"/>
          <w:szCs w:val="28"/>
        </w:rPr>
        <w:t>，电子设备</w:t>
      </w:r>
      <w:r>
        <w:rPr>
          <w:rFonts w:eastAsia="楷体_GB2312"/>
          <w:bCs/>
          <w:color w:val="000000"/>
          <w:sz w:val="28"/>
          <w:szCs w:val="28"/>
        </w:rPr>
        <w:t>3</w:t>
      </w:r>
      <w:r>
        <w:rPr>
          <w:rFonts w:hint="eastAsia" w:eastAsia="楷体_GB2312"/>
          <w:bCs/>
          <w:color w:val="000000"/>
          <w:sz w:val="28"/>
          <w:szCs w:val="28"/>
        </w:rPr>
        <w:t>包括：处理器</w:t>
      </w:r>
      <w:r>
        <w:rPr>
          <w:rFonts w:eastAsia="楷体_GB2312"/>
          <w:bCs/>
          <w:color w:val="000000"/>
          <w:sz w:val="28"/>
          <w:szCs w:val="28"/>
        </w:rPr>
        <w:t>301</w:t>
      </w:r>
      <w:r>
        <w:rPr>
          <w:rFonts w:hint="eastAsia" w:eastAsia="楷体_GB2312"/>
          <w:bCs/>
          <w:color w:val="000000"/>
          <w:sz w:val="28"/>
          <w:szCs w:val="28"/>
        </w:rPr>
        <w:t>、存储器</w:t>
      </w:r>
      <w:r>
        <w:rPr>
          <w:rFonts w:eastAsia="楷体_GB2312"/>
          <w:bCs/>
          <w:color w:val="000000"/>
          <w:sz w:val="28"/>
          <w:szCs w:val="28"/>
        </w:rPr>
        <w:t>302</w:t>
      </w:r>
      <w:r>
        <w:rPr>
          <w:rFonts w:hint="eastAsia" w:eastAsia="楷体_GB2312"/>
          <w:bCs/>
          <w:color w:val="000000"/>
          <w:sz w:val="28"/>
          <w:szCs w:val="28"/>
        </w:rPr>
        <w:t>，这些组件通过通信总线</w:t>
      </w:r>
      <w:r>
        <w:rPr>
          <w:rFonts w:eastAsia="楷体_GB2312"/>
          <w:bCs/>
          <w:color w:val="000000"/>
          <w:sz w:val="28"/>
          <w:szCs w:val="28"/>
        </w:rPr>
        <w:t>303</w:t>
      </w:r>
      <w:r>
        <w:rPr>
          <w:rFonts w:hint="eastAsia" w:eastAsia="楷体_GB2312"/>
          <w:bCs/>
          <w:color w:val="000000"/>
          <w:sz w:val="28"/>
          <w:szCs w:val="28"/>
        </w:rPr>
        <w:t>和</w:t>
      </w:r>
      <w:r>
        <w:rPr>
          <w:rFonts w:eastAsia="楷体_GB2312"/>
          <w:bCs/>
          <w:color w:val="000000"/>
          <w:sz w:val="28"/>
          <w:szCs w:val="28"/>
        </w:rPr>
        <w:t>/</w:t>
      </w:r>
      <w:r>
        <w:rPr>
          <w:rFonts w:hint="eastAsia" w:eastAsia="楷体_GB2312"/>
          <w:bCs/>
          <w:color w:val="000000"/>
          <w:sz w:val="28"/>
          <w:szCs w:val="28"/>
        </w:rPr>
        <w:t>或其他形式的连接机构（未示出）互连并相互通讯。</w:t>
      </w:r>
    </w:p>
    <w:p>
      <w:pPr>
        <w:pStyle w:val="16"/>
        <w:spacing w:after="0" w:line="360" w:lineRule="auto"/>
        <w:ind w:left="0" w:leftChars="0" w:firstLine="560" w:firstLineChars="200"/>
        <w:rPr>
          <w:rFonts w:eastAsia="楷体_GB2312"/>
          <w:bCs/>
          <w:color w:val="000000"/>
          <w:sz w:val="28"/>
          <w:szCs w:val="28"/>
        </w:rPr>
      </w:pPr>
      <w:r>
        <w:rPr>
          <w:rFonts w:hint="eastAsia" w:eastAsia="楷体_GB2312"/>
          <w:bCs/>
          <w:color w:val="000000"/>
          <w:sz w:val="28"/>
          <w:szCs w:val="28"/>
        </w:rPr>
        <w:t>其中，存储器</w:t>
      </w:r>
      <w:r>
        <w:rPr>
          <w:rFonts w:eastAsia="楷体_GB2312"/>
          <w:bCs/>
          <w:color w:val="000000"/>
          <w:sz w:val="28"/>
          <w:szCs w:val="28"/>
        </w:rPr>
        <w:t>302</w:t>
      </w:r>
      <w:r>
        <w:rPr>
          <w:rFonts w:hint="eastAsia" w:eastAsia="楷体_GB2312"/>
          <w:bCs/>
          <w:color w:val="000000"/>
          <w:sz w:val="28"/>
          <w:szCs w:val="28"/>
        </w:rPr>
        <w:t>包括一个或多个（图中仅示出一个），其可以是，但不限于，随机存取存储器（</w:t>
      </w:r>
      <w:r>
        <w:rPr>
          <w:rFonts w:eastAsia="楷体_GB2312"/>
          <w:bCs/>
          <w:color w:val="000000"/>
          <w:sz w:val="28"/>
          <w:szCs w:val="28"/>
        </w:rPr>
        <w:t>Random Access Memory</w:t>
      </w:r>
      <w:r>
        <w:rPr>
          <w:rFonts w:hint="eastAsia" w:eastAsia="楷体_GB2312"/>
          <w:bCs/>
          <w:color w:val="000000"/>
          <w:sz w:val="28"/>
          <w:szCs w:val="28"/>
        </w:rPr>
        <w:t>，简称</w:t>
      </w:r>
      <w:r>
        <w:rPr>
          <w:rFonts w:eastAsia="楷体_GB2312"/>
          <w:bCs/>
          <w:color w:val="000000"/>
          <w:sz w:val="28"/>
          <w:szCs w:val="28"/>
        </w:rPr>
        <w:t>RAM</w:t>
      </w:r>
      <w:r>
        <w:rPr>
          <w:rFonts w:hint="eastAsia" w:eastAsia="楷体_GB2312"/>
          <w:bCs/>
          <w:color w:val="000000"/>
          <w:sz w:val="28"/>
          <w:szCs w:val="28"/>
        </w:rPr>
        <w:t>），只读存储器（</w:t>
      </w:r>
      <w:r>
        <w:rPr>
          <w:rFonts w:eastAsia="楷体_GB2312"/>
          <w:bCs/>
          <w:color w:val="000000"/>
          <w:sz w:val="28"/>
          <w:szCs w:val="28"/>
        </w:rPr>
        <w:t>Read Only Memory</w:t>
      </w:r>
      <w:r>
        <w:rPr>
          <w:rFonts w:hint="eastAsia" w:eastAsia="楷体_GB2312"/>
          <w:bCs/>
          <w:color w:val="000000"/>
          <w:sz w:val="28"/>
          <w:szCs w:val="28"/>
        </w:rPr>
        <w:t>，简称</w:t>
      </w:r>
      <w:r>
        <w:rPr>
          <w:rFonts w:eastAsia="楷体_GB2312"/>
          <w:bCs/>
          <w:color w:val="000000"/>
          <w:sz w:val="28"/>
          <w:szCs w:val="28"/>
        </w:rPr>
        <w:t>ROM</w:t>
      </w:r>
      <w:r>
        <w:rPr>
          <w:rFonts w:hint="eastAsia" w:eastAsia="楷体_GB2312"/>
          <w:bCs/>
          <w:color w:val="000000"/>
          <w:sz w:val="28"/>
          <w:szCs w:val="28"/>
        </w:rPr>
        <w:t>），可编程只读存储器（</w:t>
      </w:r>
      <w:r>
        <w:rPr>
          <w:rFonts w:eastAsia="楷体_GB2312"/>
          <w:bCs/>
          <w:color w:val="000000"/>
          <w:sz w:val="28"/>
          <w:szCs w:val="28"/>
        </w:rPr>
        <w:t>Programmable Read-Only Memory</w:t>
      </w:r>
      <w:r>
        <w:rPr>
          <w:rFonts w:hint="eastAsia" w:eastAsia="楷体_GB2312"/>
          <w:bCs/>
          <w:color w:val="000000"/>
          <w:sz w:val="28"/>
          <w:szCs w:val="28"/>
        </w:rPr>
        <w:t>，简称</w:t>
      </w:r>
      <w:r>
        <w:rPr>
          <w:rFonts w:eastAsia="楷体_GB2312"/>
          <w:bCs/>
          <w:color w:val="000000"/>
          <w:sz w:val="28"/>
          <w:szCs w:val="28"/>
        </w:rPr>
        <w:t>PROM</w:t>
      </w:r>
      <w:r>
        <w:rPr>
          <w:rFonts w:hint="eastAsia" w:eastAsia="楷体_GB2312"/>
          <w:bCs/>
          <w:color w:val="000000"/>
          <w:sz w:val="28"/>
          <w:szCs w:val="28"/>
        </w:rPr>
        <w:t>），可擦除可编程只读存储器（</w:t>
      </w:r>
      <w:r>
        <w:rPr>
          <w:rFonts w:eastAsia="楷体_GB2312"/>
          <w:bCs/>
          <w:color w:val="000000"/>
          <w:sz w:val="28"/>
          <w:szCs w:val="28"/>
        </w:rPr>
        <w:t>Erasable Programmable Read-Only Memory</w:t>
      </w:r>
      <w:r>
        <w:rPr>
          <w:rFonts w:hint="eastAsia" w:eastAsia="楷体_GB2312"/>
          <w:bCs/>
          <w:color w:val="000000"/>
          <w:sz w:val="28"/>
          <w:szCs w:val="28"/>
        </w:rPr>
        <w:t>，简称</w:t>
      </w:r>
      <w:r>
        <w:rPr>
          <w:rFonts w:eastAsia="楷体_GB2312"/>
          <w:bCs/>
          <w:color w:val="000000"/>
          <w:sz w:val="28"/>
          <w:szCs w:val="28"/>
        </w:rPr>
        <w:t>EPROM</w:t>
      </w:r>
      <w:r>
        <w:rPr>
          <w:rFonts w:hint="eastAsia" w:eastAsia="楷体_GB2312"/>
          <w:bCs/>
          <w:color w:val="000000"/>
          <w:sz w:val="28"/>
          <w:szCs w:val="28"/>
        </w:rPr>
        <w:t>），电可擦除可编程只读存储器（</w:t>
      </w:r>
      <w:r>
        <w:rPr>
          <w:rFonts w:eastAsia="楷体_GB2312"/>
          <w:bCs/>
          <w:color w:val="000000"/>
          <w:sz w:val="28"/>
          <w:szCs w:val="28"/>
        </w:rPr>
        <w:t>Electric Erasable Programmable Read-Only Memory</w:t>
      </w:r>
      <w:r>
        <w:rPr>
          <w:rFonts w:hint="eastAsia" w:eastAsia="楷体_GB2312"/>
          <w:bCs/>
          <w:color w:val="000000"/>
          <w:sz w:val="28"/>
          <w:szCs w:val="28"/>
        </w:rPr>
        <w:t>，简称</w:t>
      </w:r>
      <w:r>
        <w:rPr>
          <w:rFonts w:eastAsia="楷体_GB2312"/>
          <w:bCs/>
          <w:color w:val="000000"/>
          <w:sz w:val="28"/>
          <w:szCs w:val="28"/>
        </w:rPr>
        <w:t>EEPROM</w:t>
      </w:r>
      <w:r>
        <w:rPr>
          <w:rFonts w:hint="eastAsia" w:eastAsia="楷体_GB2312"/>
          <w:bCs/>
          <w:color w:val="000000"/>
          <w:sz w:val="28"/>
          <w:szCs w:val="28"/>
        </w:rPr>
        <w:t>）等。处理器</w:t>
      </w:r>
      <w:r>
        <w:rPr>
          <w:rFonts w:eastAsia="楷体_GB2312"/>
          <w:bCs/>
          <w:color w:val="000000"/>
          <w:sz w:val="28"/>
          <w:szCs w:val="28"/>
        </w:rPr>
        <w:t>301</w:t>
      </w:r>
      <w:r>
        <w:rPr>
          <w:rFonts w:hint="eastAsia" w:eastAsia="楷体_GB2312"/>
          <w:bCs/>
          <w:color w:val="000000"/>
          <w:sz w:val="28"/>
          <w:szCs w:val="28"/>
        </w:rPr>
        <w:t>以及其他可能的组件可对存储器</w:t>
      </w:r>
      <w:r>
        <w:rPr>
          <w:rFonts w:eastAsia="楷体_GB2312"/>
          <w:bCs/>
          <w:color w:val="000000"/>
          <w:sz w:val="28"/>
          <w:szCs w:val="28"/>
        </w:rPr>
        <w:t>302</w:t>
      </w:r>
      <w:r>
        <w:rPr>
          <w:rFonts w:hint="eastAsia" w:eastAsia="楷体_GB2312"/>
          <w:bCs/>
          <w:color w:val="000000"/>
          <w:sz w:val="28"/>
          <w:szCs w:val="28"/>
        </w:rPr>
        <w:t>进行访问，读和</w:t>
      </w:r>
      <w:r>
        <w:rPr>
          <w:rFonts w:eastAsia="楷体_GB2312"/>
          <w:bCs/>
          <w:color w:val="000000"/>
          <w:sz w:val="28"/>
          <w:szCs w:val="28"/>
        </w:rPr>
        <w:t>/</w:t>
      </w:r>
      <w:r>
        <w:rPr>
          <w:rFonts w:hint="eastAsia" w:eastAsia="楷体_GB2312"/>
          <w:bCs/>
          <w:color w:val="000000"/>
          <w:sz w:val="28"/>
          <w:szCs w:val="28"/>
        </w:rPr>
        <w:t>或写其中的数据。</w:t>
      </w:r>
    </w:p>
    <w:p>
      <w:pPr>
        <w:pStyle w:val="16"/>
        <w:spacing w:after="0" w:line="360" w:lineRule="auto"/>
        <w:ind w:left="0" w:leftChars="0" w:firstLine="560" w:firstLineChars="200"/>
        <w:rPr>
          <w:rFonts w:eastAsia="楷体_GB2312"/>
          <w:bCs/>
          <w:color w:val="000000"/>
          <w:sz w:val="28"/>
          <w:szCs w:val="28"/>
        </w:rPr>
      </w:pPr>
      <w:r>
        <w:rPr>
          <w:rFonts w:hint="eastAsia" w:eastAsia="楷体_GB2312"/>
          <w:bCs/>
          <w:color w:val="000000"/>
          <w:sz w:val="28"/>
          <w:szCs w:val="28"/>
        </w:rPr>
        <w:t>处理器</w:t>
      </w:r>
      <w:r>
        <w:rPr>
          <w:rFonts w:eastAsia="楷体_GB2312"/>
          <w:bCs/>
          <w:color w:val="000000"/>
          <w:sz w:val="28"/>
          <w:szCs w:val="28"/>
        </w:rPr>
        <w:t>301</w:t>
      </w:r>
      <w:r>
        <w:rPr>
          <w:rFonts w:hint="eastAsia" w:eastAsia="楷体_GB2312"/>
          <w:bCs/>
          <w:color w:val="000000"/>
          <w:sz w:val="28"/>
          <w:szCs w:val="28"/>
        </w:rPr>
        <w:t>包括一个或多个（图中仅示出一个），其可以是一种集成电路芯片，具有信号的处理能力。上述的处理器</w:t>
      </w:r>
      <w:r>
        <w:rPr>
          <w:rFonts w:eastAsia="楷体_GB2312"/>
          <w:bCs/>
          <w:color w:val="000000"/>
          <w:sz w:val="28"/>
          <w:szCs w:val="28"/>
        </w:rPr>
        <w:t>301</w:t>
      </w:r>
      <w:r>
        <w:rPr>
          <w:rFonts w:hint="eastAsia" w:eastAsia="楷体_GB2312"/>
          <w:bCs/>
          <w:color w:val="000000"/>
          <w:sz w:val="28"/>
          <w:szCs w:val="28"/>
        </w:rPr>
        <w:t>可以是通用处理器，包括中央处理器（</w:t>
      </w:r>
      <w:r>
        <w:rPr>
          <w:rFonts w:eastAsia="楷体_GB2312"/>
          <w:bCs/>
          <w:color w:val="000000"/>
          <w:sz w:val="28"/>
          <w:szCs w:val="28"/>
        </w:rPr>
        <w:t>Central Processing Unit</w:t>
      </w:r>
      <w:r>
        <w:rPr>
          <w:rFonts w:hint="eastAsia" w:eastAsia="楷体_GB2312"/>
          <w:bCs/>
          <w:color w:val="000000"/>
          <w:sz w:val="28"/>
          <w:szCs w:val="28"/>
        </w:rPr>
        <w:t>，简称</w:t>
      </w:r>
      <w:r>
        <w:rPr>
          <w:rFonts w:eastAsia="楷体_GB2312"/>
          <w:bCs/>
          <w:color w:val="000000"/>
          <w:sz w:val="28"/>
          <w:szCs w:val="28"/>
        </w:rPr>
        <w:t>CPU</w:t>
      </w:r>
      <w:r>
        <w:rPr>
          <w:rFonts w:hint="eastAsia" w:eastAsia="楷体_GB2312"/>
          <w:bCs/>
          <w:color w:val="000000"/>
          <w:sz w:val="28"/>
          <w:szCs w:val="28"/>
        </w:rPr>
        <w:t>）、微控制单元（</w:t>
      </w:r>
      <w:r>
        <w:rPr>
          <w:rFonts w:eastAsia="楷体_GB2312"/>
          <w:bCs/>
          <w:color w:val="000000"/>
          <w:sz w:val="28"/>
          <w:szCs w:val="28"/>
        </w:rPr>
        <w:t>Micro Controller Unit</w:t>
      </w:r>
      <w:r>
        <w:rPr>
          <w:rFonts w:hint="eastAsia" w:eastAsia="楷体_GB2312"/>
          <w:bCs/>
          <w:color w:val="000000"/>
          <w:sz w:val="28"/>
          <w:szCs w:val="28"/>
        </w:rPr>
        <w:t>，简称</w:t>
      </w:r>
      <w:r>
        <w:rPr>
          <w:rFonts w:eastAsia="楷体_GB2312"/>
          <w:bCs/>
          <w:color w:val="000000"/>
          <w:sz w:val="28"/>
          <w:szCs w:val="28"/>
        </w:rPr>
        <w:t>MCU</w:t>
      </w:r>
      <w:r>
        <w:rPr>
          <w:rFonts w:hint="eastAsia" w:eastAsia="楷体_GB2312"/>
          <w:bCs/>
          <w:color w:val="000000"/>
          <w:sz w:val="28"/>
          <w:szCs w:val="28"/>
        </w:rPr>
        <w:t>）、网络处理器（</w:t>
      </w:r>
      <w:r>
        <w:rPr>
          <w:rFonts w:eastAsia="楷体_GB2312"/>
          <w:bCs/>
          <w:color w:val="000000"/>
          <w:sz w:val="28"/>
          <w:szCs w:val="28"/>
        </w:rPr>
        <w:t>Network Processor</w:t>
      </w:r>
      <w:r>
        <w:rPr>
          <w:rFonts w:hint="eastAsia" w:eastAsia="楷体_GB2312"/>
          <w:bCs/>
          <w:color w:val="000000"/>
          <w:sz w:val="28"/>
          <w:szCs w:val="28"/>
        </w:rPr>
        <w:t>，简称</w:t>
      </w:r>
      <w:r>
        <w:rPr>
          <w:rFonts w:eastAsia="楷体_GB2312"/>
          <w:bCs/>
          <w:color w:val="000000"/>
          <w:sz w:val="28"/>
          <w:szCs w:val="28"/>
        </w:rPr>
        <w:t>NP</w:t>
      </w:r>
      <w:r>
        <w:rPr>
          <w:rFonts w:hint="eastAsia" w:eastAsia="楷体_GB2312"/>
          <w:bCs/>
          <w:color w:val="000000"/>
          <w:sz w:val="28"/>
          <w:szCs w:val="28"/>
        </w:rPr>
        <w:t>）或者其他常规处理器；还可以是专用处理器，包括神经网络处理器（</w:t>
      </w:r>
      <w:r>
        <w:rPr>
          <w:rFonts w:eastAsia="楷体_GB2312"/>
          <w:bCs/>
          <w:color w:val="000000"/>
          <w:sz w:val="28"/>
          <w:szCs w:val="28"/>
        </w:rPr>
        <w:t>Neural-network Processing Unit</w:t>
      </w:r>
      <w:r>
        <w:rPr>
          <w:rFonts w:hint="eastAsia" w:eastAsia="楷体_GB2312"/>
          <w:bCs/>
          <w:color w:val="000000"/>
          <w:sz w:val="28"/>
          <w:szCs w:val="28"/>
        </w:rPr>
        <w:t>，简称</w:t>
      </w:r>
      <w:r>
        <w:rPr>
          <w:rFonts w:eastAsia="楷体_GB2312"/>
          <w:bCs/>
          <w:color w:val="000000"/>
          <w:sz w:val="28"/>
          <w:szCs w:val="28"/>
        </w:rPr>
        <w:t>NPU</w:t>
      </w:r>
      <w:r>
        <w:rPr>
          <w:rFonts w:hint="eastAsia" w:eastAsia="楷体_GB2312"/>
          <w:bCs/>
          <w:color w:val="000000"/>
          <w:sz w:val="28"/>
          <w:szCs w:val="28"/>
        </w:rPr>
        <w:t>）、图形处理器（</w:t>
      </w:r>
      <w:r>
        <w:rPr>
          <w:rFonts w:eastAsia="楷体_GB2312"/>
          <w:bCs/>
          <w:color w:val="000000"/>
          <w:sz w:val="28"/>
          <w:szCs w:val="28"/>
        </w:rPr>
        <w:t>Graphics Processing Unit</w:t>
      </w:r>
      <w:r>
        <w:rPr>
          <w:rFonts w:hint="eastAsia" w:eastAsia="楷体_GB2312"/>
          <w:bCs/>
          <w:color w:val="000000"/>
          <w:sz w:val="28"/>
          <w:szCs w:val="28"/>
        </w:rPr>
        <w:t>，简称</w:t>
      </w:r>
      <w:r>
        <w:rPr>
          <w:rFonts w:eastAsia="楷体_GB2312"/>
          <w:bCs/>
          <w:color w:val="000000"/>
          <w:sz w:val="28"/>
          <w:szCs w:val="28"/>
        </w:rPr>
        <w:t>GPU</w:t>
      </w:r>
      <w:r>
        <w:rPr>
          <w:rFonts w:hint="eastAsia" w:eastAsia="楷体_GB2312"/>
          <w:bCs/>
          <w:color w:val="000000"/>
          <w:sz w:val="28"/>
          <w:szCs w:val="28"/>
        </w:rPr>
        <w:t>）、数字信号处理器（</w:t>
      </w:r>
      <w:r>
        <w:fldChar w:fldCharType="begin"/>
      </w:r>
      <w:r>
        <w:instrText xml:space="preserve"> HYPERLINK "http://www.baidu.com/link?url=PJGONiOkZfJQi54hsBQLZ_UEdCnX_Y2Iba-ajHcbI-cqNX_aXM4LrpzSwUHKrIl2WkXkCRTocfrK019FJQMVXK" \t "_blank" </w:instrText>
      </w:r>
      <w:r>
        <w:fldChar w:fldCharType="separate"/>
      </w:r>
      <w:r>
        <w:rPr>
          <w:rStyle w:val="11"/>
          <w:rFonts w:eastAsia="楷体_GB2312"/>
          <w:bCs/>
          <w:color w:val="000000"/>
          <w:sz w:val="28"/>
          <w:szCs w:val="28"/>
          <w:u w:val="none"/>
        </w:rPr>
        <w:t>Digital Signal Processor</w:t>
      </w:r>
      <w:r>
        <w:rPr>
          <w:rStyle w:val="11"/>
          <w:rFonts w:eastAsia="楷体_GB2312"/>
          <w:bCs/>
          <w:color w:val="000000"/>
          <w:sz w:val="28"/>
          <w:szCs w:val="28"/>
          <w:u w:val="none"/>
        </w:rPr>
        <w:fldChar w:fldCharType="end"/>
      </w:r>
      <w:r>
        <w:rPr>
          <w:rFonts w:hint="eastAsia" w:eastAsia="楷体_GB2312"/>
          <w:bCs/>
          <w:color w:val="000000"/>
          <w:sz w:val="28"/>
          <w:szCs w:val="28"/>
        </w:rPr>
        <w:t>，简称</w:t>
      </w:r>
      <w:r>
        <w:rPr>
          <w:rFonts w:eastAsia="楷体_GB2312"/>
          <w:bCs/>
          <w:color w:val="000000"/>
          <w:sz w:val="28"/>
          <w:szCs w:val="28"/>
        </w:rPr>
        <w:t>DSP</w:t>
      </w:r>
      <w:r>
        <w:rPr>
          <w:rFonts w:hint="eastAsia" w:eastAsia="楷体_GB2312"/>
          <w:bCs/>
          <w:color w:val="000000"/>
          <w:sz w:val="28"/>
          <w:szCs w:val="28"/>
        </w:rPr>
        <w:t>）、专用集成电路（</w:t>
      </w:r>
      <w:r>
        <w:rPr>
          <w:rFonts w:eastAsia="楷体_GB2312"/>
          <w:bCs/>
          <w:color w:val="000000"/>
          <w:sz w:val="28"/>
          <w:szCs w:val="28"/>
        </w:rPr>
        <w:t>Application Specific Integrated Circuits</w:t>
      </w:r>
      <w:r>
        <w:rPr>
          <w:rFonts w:hint="eastAsia" w:eastAsia="楷体_GB2312"/>
          <w:bCs/>
          <w:color w:val="000000"/>
          <w:sz w:val="28"/>
          <w:szCs w:val="28"/>
        </w:rPr>
        <w:t>，简称</w:t>
      </w:r>
      <w:r>
        <w:rPr>
          <w:rFonts w:eastAsia="楷体_GB2312"/>
          <w:bCs/>
          <w:color w:val="000000"/>
          <w:sz w:val="28"/>
          <w:szCs w:val="28"/>
        </w:rPr>
        <w:t>ASIC</w:t>
      </w:r>
      <w:r>
        <w:rPr>
          <w:rFonts w:hint="eastAsia" w:eastAsia="楷体_GB2312"/>
          <w:bCs/>
          <w:color w:val="000000"/>
          <w:sz w:val="28"/>
          <w:szCs w:val="28"/>
        </w:rPr>
        <w:t>）、现场可编程门阵列（</w:t>
      </w:r>
      <w:r>
        <w:rPr>
          <w:rFonts w:eastAsia="楷体_GB2312"/>
          <w:bCs/>
          <w:color w:val="000000"/>
          <w:sz w:val="28"/>
          <w:szCs w:val="28"/>
        </w:rPr>
        <w:t>Field Programmable Gate Array</w:t>
      </w:r>
      <w:r>
        <w:rPr>
          <w:rFonts w:hint="eastAsia" w:eastAsia="楷体_GB2312"/>
          <w:bCs/>
          <w:color w:val="000000"/>
          <w:sz w:val="28"/>
          <w:szCs w:val="28"/>
        </w:rPr>
        <w:t>，简称</w:t>
      </w:r>
      <w:r>
        <w:rPr>
          <w:rFonts w:eastAsia="楷体_GB2312"/>
          <w:bCs/>
          <w:color w:val="000000"/>
          <w:sz w:val="28"/>
          <w:szCs w:val="28"/>
        </w:rPr>
        <w:t>FPGA</w:t>
      </w:r>
      <w:r>
        <w:rPr>
          <w:rFonts w:hint="eastAsia" w:eastAsia="楷体_GB2312"/>
          <w:bCs/>
          <w:color w:val="000000"/>
          <w:sz w:val="28"/>
          <w:szCs w:val="28"/>
        </w:rPr>
        <w:t>）或者其他可编程逻辑器件、分立门或者晶体管逻辑器件、分立硬件组件。并且，在处理器</w:t>
      </w:r>
      <w:r>
        <w:rPr>
          <w:rFonts w:eastAsia="楷体_GB2312"/>
          <w:bCs/>
          <w:color w:val="000000"/>
          <w:sz w:val="28"/>
          <w:szCs w:val="28"/>
        </w:rPr>
        <w:t>301</w:t>
      </w:r>
      <w:r>
        <w:rPr>
          <w:rFonts w:hint="eastAsia" w:eastAsia="楷体_GB2312"/>
          <w:bCs/>
          <w:color w:val="000000"/>
          <w:sz w:val="28"/>
          <w:szCs w:val="28"/>
        </w:rPr>
        <w:t>为多个时，其中的一部分可以是通用处理器，另一部分可以是专用处理器。</w:t>
      </w:r>
    </w:p>
    <w:p>
      <w:pPr>
        <w:pStyle w:val="16"/>
        <w:spacing w:after="0" w:line="360" w:lineRule="auto"/>
        <w:ind w:left="0" w:leftChars="0" w:firstLine="560" w:firstLineChars="200"/>
        <w:rPr>
          <w:rFonts w:eastAsia="楷体_GB2312"/>
          <w:bCs/>
          <w:color w:val="000000"/>
          <w:sz w:val="28"/>
          <w:szCs w:val="28"/>
        </w:rPr>
      </w:pPr>
      <w:r>
        <w:rPr>
          <w:rFonts w:hint="eastAsia" w:eastAsia="楷体_GB2312"/>
          <w:bCs/>
          <w:color w:val="000000"/>
          <w:sz w:val="28"/>
          <w:szCs w:val="28"/>
        </w:rPr>
        <w:t>在存储器</w:t>
      </w:r>
      <w:r>
        <w:rPr>
          <w:rFonts w:eastAsia="楷体_GB2312"/>
          <w:bCs/>
          <w:color w:val="000000"/>
          <w:sz w:val="28"/>
          <w:szCs w:val="28"/>
        </w:rPr>
        <w:t>302</w:t>
      </w:r>
      <w:r>
        <w:rPr>
          <w:rFonts w:hint="eastAsia" w:eastAsia="楷体_GB2312"/>
          <w:bCs/>
          <w:color w:val="000000"/>
          <w:sz w:val="28"/>
          <w:szCs w:val="28"/>
        </w:rPr>
        <w:t>中可以存储一个或多个计算机程序指令，处理器</w:t>
      </w:r>
      <w:r>
        <w:rPr>
          <w:rFonts w:eastAsia="楷体_GB2312"/>
          <w:bCs/>
          <w:color w:val="000000"/>
          <w:sz w:val="28"/>
          <w:szCs w:val="28"/>
        </w:rPr>
        <w:t>301</w:t>
      </w:r>
      <w:r>
        <w:rPr>
          <w:rFonts w:hint="eastAsia" w:eastAsia="楷体_GB2312"/>
          <w:bCs/>
          <w:color w:val="000000"/>
          <w:sz w:val="28"/>
          <w:szCs w:val="28"/>
        </w:rPr>
        <w:t>可以读取并运行这些计算机程序指令，以实现本申请实施例提供的一种车辆故障识别方法。</w:t>
      </w:r>
    </w:p>
    <w:p>
      <w:pPr>
        <w:pStyle w:val="16"/>
        <w:spacing w:after="0" w:line="360" w:lineRule="auto"/>
        <w:ind w:left="0" w:leftChars="0" w:firstLine="560" w:firstLineChars="200"/>
        <w:rPr>
          <w:rFonts w:eastAsia="楷体_GB2312"/>
          <w:bCs/>
          <w:color w:val="000000"/>
          <w:sz w:val="28"/>
          <w:szCs w:val="28"/>
        </w:rPr>
      </w:pPr>
      <w:r>
        <w:rPr>
          <w:rFonts w:hint="eastAsia" w:eastAsia="楷体_GB2312"/>
          <w:bCs/>
          <w:color w:val="000000"/>
          <w:sz w:val="28"/>
          <w:szCs w:val="28"/>
        </w:rPr>
        <w:t>可以理解的，图</w:t>
      </w:r>
      <w:r>
        <w:rPr>
          <w:rFonts w:eastAsia="楷体_GB2312"/>
          <w:bCs/>
          <w:color w:val="000000"/>
          <w:sz w:val="28"/>
          <w:szCs w:val="28"/>
        </w:rPr>
        <w:t>4</w:t>
      </w:r>
      <w:r>
        <w:rPr>
          <w:rFonts w:hint="eastAsia" w:eastAsia="楷体_GB2312"/>
          <w:bCs/>
          <w:color w:val="000000"/>
          <w:sz w:val="28"/>
          <w:szCs w:val="28"/>
        </w:rPr>
        <w:t>所示的结构仅为示意，电子设备</w:t>
      </w:r>
      <w:r>
        <w:rPr>
          <w:rFonts w:eastAsia="楷体_GB2312"/>
          <w:bCs/>
          <w:color w:val="000000"/>
          <w:sz w:val="28"/>
          <w:szCs w:val="28"/>
        </w:rPr>
        <w:t>3</w:t>
      </w:r>
      <w:r>
        <w:rPr>
          <w:rFonts w:hint="eastAsia" w:eastAsia="楷体_GB2312"/>
          <w:bCs/>
          <w:color w:val="000000"/>
          <w:sz w:val="28"/>
          <w:szCs w:val="28"/>
        </w:rPr>
        <w:t>还可以包括比图</w:t>
      </w:r>
      <w:r>
        <w:rPr>
          <w:rFonts w:eastAsia="楷体_GB2312"/>
          <w:bCs/>
          <w:color w:val="000000"/>
          <w:sz w:val="28"/>
          <w:szCs w:val="28"/>
        </w:rPr>
        <w:t>4</w:t>
      </w:r>
      <w:r>
        <w:rPr>
          <w:rFonts w:hint="eastAsia" w:eastAsia="楷体_GB2312"/>
          <w:bCs/>
          <w:color w:val="000000"/>
          <w:sz w:val="28"/>
          <w:szCs w:val="28"/>
        </w:rPr>
        <w:t>中所示更多或者更少的组件，或者具有与图</w:t>
      </w:r>
      <w:r>
        <w:rPr>
          <w:rFonts w:eastAsia="楷体_GB2312"/>
          <w:bCs/>
          <w:color w:val="000000"/>
          <w:sz w:val="28"/>
          <w:szCs w:val="28"/>
        </w:rPr>
        <w:t>4</w:t>
      </w:r>
      <w:r>
        <w:rPr>
          <w:rFonts w:hint="eastAsia" w:eastAsia="楷体_GB2312"/>
          <w:bCs/>
          <w:color w:val="000000"/>
          <w:sz w:val="28"/>
          <w:szCs w:val="28"/>
        </w:rPr>
        <w:t>所示不同的结构。图</w:t>
      </w:r>
      <w:r>
        <w:rPr>
          <w:rFonts w:eastAsia="楷体_GB2312"/>
          <w:bCs/>
          <w:color w:val="000000"/>
          <w:sz w:val="28"/>
          <w:szCs w:val="28"/>
        </w:rPr>
        <w:t>4</w:t>
      </w:r>
      <w:r>
        <w:rPr>
          <w:rFonts w:hint="eastAsia" w:eastAsia="楷体_GB2312"/>
          <w:bCs/>
          <w:color w:val="000000"/>
          <w:sz w:val="28"/>
          <w:szCs w:val="28"/>
        </w:rPr>
        <w:t>中所示的各组件可以采用硬件、软件或其组合实现。电子设备</w:t>
      </w:r>
      <w:r>
        <w:rPr>
          <w:rFonts w:eastAsia="楷体_GB2312"/>
          <w:bCs/>
          <w:color w:val="000000"/>
          <w:sz w:val="28"/>
          <w:szCs w:val="28"/>
        </w:rPr>
        <w:t>3</w:t>
      </w:r>
      <w:r>
        <w:rPr>
          <w:rFonts w:hint="eastAsia" w:eastAsia="楷体_GB2312"/>
          <w:bCs/>
          <w:color w:val="000000"/>
          <w:sz w:val="28"/>
          <w:szCs w:val="28"/>
        </w:rPr>
        <w:t>可能是实体设备，例如</w:t>
      </w:r>
      <w:r>
        <w:rPr>
          <w:rFonts w:eastAsia="楷体_GB2312"/>
          <w:bCs/>
          <w:color w:val="000000"/>
          <w:sz w:val="28"/>
          <w:szCs w:val="28"/>
        </w:rPr>
        <w:t>PC</w:t>
      </w:r>
      <w:r>
        <w:rPr>
          <w:rFonts w:hint="eastAsia" w:eastAsia="楷体_GB2312"/>
          <w:bCs/>
          <w:color w:val="000000"/>
          <w:sz w:val="28"/>
          <w:szCs w:val="28"/>
        </w:rPr>
        <w:t>机、笔记本电脑、平板电脑、手机、服务器、嵌入式设备等，也可能是虚拟设备，例如虚拟机、虚拟化容器等。并且，电子设备</w:t>
      </w:r>
      <w:r>
        <w:rPr>
          <w:rFonts w:eastAsia="楷体_GB2312"/>
          <w:bCs/>
          <w:color w:val="000000"/>
          <w:sz w:val="28"/>
          <w:szCs w:val="28"/>
        </w:rPr>
        <w:t>3</w:t>
      </w:r>
      <w:r>
        <w:rPr>
          <w:rFonts w:hint="eastAsia" w:eastAsia="楷体_GB2312"/>
          <w:bCs/>
          <w:color w:val="000000"/>
          <w:sz w:val="28"/>
          <w:szCs w:val="28"/>
        </w:rPr>
        <w:t>也不限于单台设备，也可以是多台设备的组合或者大量设备构成的集群。</w:t>
      </w:r>
    </w:p>
    <w:p>
      <w:pPr>
        <w:pStyle w:val="16"/>
        <w:spacing w:after="0" w:line="360" w:lineRule="auto"/>
        <w:ind w:left="0" w:leftChars="0" w:firstLine="560" w:firstLineChars="200"/>
        <w:rPr>
          <w:rFonts w:eastAsia="楷体_GB2312"/>
          <w:bCs/>
          <w:color w:val="000000"/>
          <w:sz w:val="28"/>
          <w:szCs w:val="28"/>
        </w:rPr>
      </w:pPr>
      <w:r>
        <w:rPr>
          <w:rFonts w:hint="eastAsia" w:eastAsia="楷体_GB2312"/>
          <w:bCs/>
          <w:color w:val="000000"/>
          <w:sz w:val="28"/>
          <w:szCs w:val="28"/>
        </w:rPr>
        <w:t>本申请实施例还提供一种计算机可读存储介质，该计算机可读存储介质上存储有计算机程序指令，所述计算机程序指令被计算机的处理器读取并运行时，执行本申请实施例提供的车辆故障识别方法。例如，计算机可读存储介质可以实现为图</w:t>
      </w:r>
      <w:r>
        <w:rPr>
          <w:rFonts w:eastAsia="楷体_GB2312"/>
          <w:bCs/>
          <w:color w:val="000000"/>
          <w:sz w:val="28"/>
          <w:szCs w:val="28"/>
        </w:rPr>
        <w:t>4</w:t>
      </w:r>
      <w:r>
        <w:rPr>
          <w:rFonts w:hint="eastAsia" w:eastAsia="楷体_GB2312"/>
          <w:bCs/>
          <w:color w:val="000000"/>
          <w:sz w:val="28"/>
          <w:szCs w:val="28"/>
        </w:rPr>
        <w:t>中电子设备</w:t>
      </w:r>
      <w:r>
        <w:rPr>
          <w:rFonts w:eastAsia="楷体_GB2312"/>
          <w:bCs/>
          <w:color w:val="000000"/>
          <w:sz w:val="28"/>
          <w:szCs w:val="28"/>
        </w:rPr>
        <w:t>3</w:t>
      </w:r>
      <w:r>
        <w:rPr>
          <w:rFonts w:hint="eastAsia" w:eastAsia="楷体_GB2312"/>
          <w:bCs/>
          <w:color w:val="000000"/>
          <w:sz w:val="28"/>
          <w:szCs w:val="28"/>
        </w:rPr>
        <w:t>中的存储器</w:t>
      </w:r>
      <w:r>
        <w:rPr>
          <w:rFonts w:eastAsia="楷体_GB2312"/>
          <w:bCs/>
          <w:color w:val="000000"/>
          <w:sz w:val="28"/>
          <w:szCs w:val="28"/>
        </w:rPr>
        <w:t>302</w:t>
      </w:r>
      <w:r>
        <w:rPr>
          <w:rFonts w:hint="eastAsia" w:eastAsia="楷体_GB2312"/>
          <w:bCs/>
          <w:color w:val="000000"/>
          <w:sz w:val="28"/>
          <w:szCs w:val="28"/>
        </w:rPr>
        <w:t>。</w:t>
      </w:r>
    </w:p>
    <w:bookmarkEnd w:id="4"/>
    <w:bookmarkEnd w:id="5"/>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在本申请所提供的实施例中，应该理解到，所揭露装置以及系统，可以通过其它的方式实现。以上所描述的系统实施例仅仅是示意性的，例如，所述单元的划分，仅仅为一种逻辑功能划分，实际实现时可以有另外的划分方式，又例如，多个单元或组件可以结合或者可以集成到另一个系统，或一些特征可以忽略，或不执行。另一点，所显示或讨论的相互之间的耦合或直接耦合或通信连接可以是通过一些通信接口，装置或单元的间接耦合或通信连接，可以是电性，机械或其它的形式。</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另外，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单元来实现本实施例方案的目的。</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再者，在本申请各个实施例中的各功能模块可以集成在一起形成一个独立的部分，也可以是各个模块单独存在，也可以两个或两个以上模块集成形成一个独立的部分。</w:t>
      </w:r>
    </w:p>
    <w:p>
      <w:pPr>
        <w:tabs>
          <w:tab w:val="left" w:pos="1134"/>
        </w:tabs>
        <w:adjustRightInd/>
        <w:spacing w:line="360" w:lineRule="auto"/>
        <w:ind w:firstLine="560" w:firstLineChars="200"/>
        <w:textAlignment w:val="auto"/>
        <w:rPr>
          <w:rFonts w:eastAsia="楷体_GB2312"/>
          <w:color w:val="000000"/>
          <w:sz w:val="28"/>
          <w:szCs w:val="28"/>
        </w:rPr>
      </w:pPr>
      <w:r>
        <w:rPr>
          <w:rFonts w:hint="eastAsia" w:eastAsia="楷体_GB2312"/>
          <w:color w:val="000000"/>
          <w:sz w:val="28"/>
          <w:szCs w:val="28"/>
        </w:rPr>
        <w:t>以上所述仅为本申请的实施例而已，并不用于限制本申请的保护范围，对于本领域的技术人员来说，本申请可以有各种更改和变化。凡在本申请的精神和原则之内，所作的任何修改、等同替换、改进等，均应包含在本申请的保护范围之内</w:t>
      </w:r>
      <w:r>
        <w:rPr>
          <w:rFonts w:eastAsia="楷体_GB2312"/>
          <w:color w:val="000000"/>
          <w:sz w:val="28"/>
          <w:szCs w:val="28"/>
        </w:rPr>
        <w:t>。</w:t>
      </w:r>
    </w:p>
    <w:p>
      <w:pPr>
        <w:tabs>
          <w:tab w:val="left" w:pos="1134"/>
        </w:tabs>
        <w:adjustRightInd/>
        <w:spacing w:line="360" w:lineRule="auto"/>
        <w:ind w:firstLine="560" w:firstLineChars="200"/>
        <w:textAlignment w:val="auto"/>
        <w:rPr>
          <w:rFonts w:eastAsia="楷体_GB2312"/>
          <w:color w:val="000000"/>
          <w:sz w:val="28"/>
          <w:szCs w:val="28"/>
        </w:rPr>
        <w:sectPr>
          <w:headerReference r:id="rId10" w:type="first"/>
          <w:footerReference r:id="rId12" w:type="first"/>
          <w:footerReference r:id="rId11" w:type="default"/>
          <w:pgSz w:w="11906" w:h="16838"/>
          <w:pgMar w:top="1418" w:right="1389" w:bottom="1418" w:left="1389" w:header="567" w:footer="737" w:gutter="0"/>
          <w:lnNumType w:countBy="5"/>
          <w:pgNumType w:start="1"/>
          <w:cols w:space="720" w:num="1"/>
          <w:docGrid w:linePitch="460" w:charSpace="-4300"/>
        </w:sectPr>
      </w:pPr>
    </w:p>
    <w:p>
      <w:pPr>
        <w:pBdr>
          <w:bottom w:val="single" w:color="auto" w:sz="18" w:space="5"/>
        </w:pBdr>
        <w:snapToGrid w:val="0"/>
        <w:spacing w:after="286" w:afterLines="100"/>
        <w:jc w:val="center"/>
        <w:outlineLvl w:val="0"/>
        <w:rPr>
          <w:rFonts w:eastAsia="楷体_GB2312"/>
          <w:b/>
          <w:color w:val="000000"/>
          <w:spacing w:val="400"/>
          <w:sz w:val="36"/>
          <w:szCs w:val="36"/>
        </w:rPr>
      </w:pPr>
      <w:r>
        <w:rPr>
          <w:rFonts w:eastAsia="楷体_GB2312"/>
          <w:b/>
          <w:color w:val="000000"/>
          <w:spacing w:val="200"/>
          <w:sz w:val="36"/>
          <w:szCs w:val="36"/>
        </w:rPr>
        <w:t>说明书附图</w:t>
      </w:r>
    </w:p>
    <w:p>
      <w:pPr>
        <w:spacing w:line="360" w:lineRule="auto"/>
        <w:jc w:val="center"/>
      </w:pPr>
      <w:r>
        <w:object>
          <v:shape id="_x0000_i1026" o:spt="75" type="#_x0000_t75" style="height:261pt;width:383.25pt;" o:ole="t" filled="f" o:preferrelative="t" stroked="f" coordsize="21600,21600">
            <v:path/>
            <v:fill on="f" focussize="0,0"/>
            <v:stroke on="f" joinstyle="miter"/>
            <v:imagedata r:id="rId17" o:title=""/>
            <o:lock v:ext="edit" aspectratio="t"/>
            <w10:wrap type="none"/>
            <w10:anchorlock/>
          </v:shape>
          <o:OLEObject Type="Embed" ProgID="Visio.Drawing.15" ShapeID="_x0000_i1026" DrawAspect="Content" ObjectID="_1468075726" r:id="rId18">
            <o:LockedField>false</o:LockedField>
          </o:OLEObject>
        </w:object>
      </w:r>
    </w:p>
    <w:p>
      <w:pPr>
        <w:spacing w:line="360" w:lineRule="auto"/>
        <w:jc w:val="center"/>
        <w:rPr>
          <w:rFonts w:eastAsia="楷体_GB2312"/>
          <w:b/>
          <w:bCs/>
          <w:color w:val="000000"/>
          <w:sz w:val="28"/>
          <w:szCs w:val="28"/>
        </w:rPr>
      </w:pPr>
      <w:r>
        <w:rPr>
          <w:rFonts w:eastAsia="楷体_GB2312"/>
          <w:b/>
          <w:bCs/>
          <w:color w:val="000000"/>
          <w:sz w:val="28"/>
          <w:szCs w:val="28"/>
        </w:rPr>
        <w:t>图1</w:t>
      </w:r>
    </w:p>
    <w:p>
      <w:pPr>
        <w:spacing w:line="360" w:lineRule="auto"/>
        <w:jc w:val="center"/>
      </w:pPr>
      <w:r>
        <w:object>
          <v:shape id="_x0000_i1027" o:spt="75" type="#_x0000_t75" style="height:265.5pt;width:392.25pt;" o:ole="t" filled="f" o:preferrelative="t" stroked="f" coordsize="21600,21600">
            <v:path/>
            <v:fill on="f" focussize="0,0"/>
            <v:stroke on="f" joinstyle="miter"/>
            <v:imagedata r:id="rId20" o:title=""/>
            <o:lock v:ext="edit" aspectratio="t"/>
            <w10:wrap type="none"/>
            <w10:anchorlock/>
          </v:shape>
          <o:OLEObject Type="Embed" ProgID="Visio.Drawing.15" ShapeID="_x0000_i1027" DrawAspect="Content" ObjectID="_1468075727" r:id="rId19">
            <o:LockedField>false</o:LockedField>
          </o:OLEObject>
        </w:object>
      </w:r>
    </w:p>
    <w:p>
      <w:pPr>
        <w:spacing w:line="360" w:lineRule="auto"/>
        <w:jc w:val="center"/>
        <w:rPr>
          <w:rFonts w:eastAsia="楷体_GB2312"/>
          <w:b/>
          <w:bCs/>
          <w:color w:val="000000"/>
          <w:sz w:val="28"/>
          <w:szCs w:val="28"/>
        </w:rPr>
      </w:pPr>
      <w:r>
        <w:rPr>
          <w:rFonts w:eastAsia="楷体_GB2312"/>
          <w:b/>
          <w:bCs/>
          <w:color w:val="000000"/>
          <w:sz w:val="28"/>
          <w:szCs w:val="28"/>
        </w:rPr>
        <w:t>图2</w:t>
      </w:r>
    </w:p>
    <w:p>
      <w:pPr>
        <w:spacing w:line="360" w:lineRule="auto"/>
        <w:jc w:val="center"/>
        <w:rPr>
          <w:rFonts w:eastAsia="楷体_GB2312"/>
          <w:b/>
          <w:bCs/>
          <w:color w:val="000000"/>
          <w:sz w:val="28"/>
          <w:szCs w:val="28"/>
        </w:rPr>
      </w:pPr>
      <w:r>
        <w:object>
          <v:shape id="_x0000_i1028" o:spt="75" type="#_x0000_t75" style="height:248.25pt;width:238.5pt;" o:ole="t" filled="f" o:preferrelative="t" stroked="f" coordsize="21600,21600">
            <v:path/>
            <v:fill on="f" focussize="0,0"/>
            <v:stroke on="f" joinstyle="miter"/>
            <v:imagedata r:id="rId22" o:title=""/>
            <o:lock v:ext="edit" aspectratio="t"/>
            <w10:wrap type="none"/>
            <w10:anchorlock/>
          </v:shape>
          <o:OLEObject Type="Embed" ProgID="Visio.Drawing.15" ShapeID="_x0000_i1028" DrawAspect="Content" ObjectID="_1468075728" r:id="rId21">
            <o:LockedField>false</o:LockedField>
          </o:OLEObject>
        </w:object>
      </w:r>
    </w:p>
    <w:p>
      <w:pPr>
        <w:spacing w:line="360" w:lineRule="auto"/>
        <w:jc w:val="center"/>
        <w:rPr>
          <w:rFonts w:eastAsia="楷体_GB2312"/>
          <w:b/>
          <w:bCs/>
          <w:color w:val="000000"/>
          <w:sz w:val="28"/>
          <w:szCs w:val="28"/>
        </w:rPr>
      </w:pPr>
      <w:r>
        <w:rPr>
          <w:rFonts w:eastAsia="楷体_GB2312"/>
          <w:b/>
          <w:bCs/>
          <w:color w:val="000000"/>
          <w:sz w:val="28"/>
          <w:szCs w:val="28"/>
        </w:rPr>
        <w:t>图3</w:t>
      </w:r>
    </w:p>
    <w:p>
      <w:pPr>
        <w:spacing w:line="360" w:lineRule="auto"/>
        <w:jc w:val="center"/>
        <w:rPr>
          <w:rFonts w:eastAsia="楷体_GB2312"/>
          <w:b/>
          <w:bCs/>
          <w:color w:val="000000"/>
          <w:sz w:val="28"/>
          <w:szCs w:val="28"/>
        </w:rPr>
      </w:pPr>
      <w:r>
        <w:rPr>
          <w:kern w:val="0"/>
        </w:rPr>
        <w:object>
          <v:shape id="_x0000_i1029" o:spt="75" type="#_x0000_t75" style="height:151.5pt;width:376.5pt;" o:ole="t" filled="f" o:preferrelative="t" stroked="f" coordsize="21600,21600">
            <v:path/>
            <v:fill on="f" focussize="0,0"/>
            <v:stroke on="f" joinstyle="miter"/>
            <v:imagedata r:id="rId24" o:title=""/>
            <o:lock v:ext="edit" aspectratio="t"/>
            <w10:wrap type="none"/>
            <w10:anchorlock/>
          </v:shape>
          <o:OLEObject Type="Embed" ProgID="Visio.Drawing.15" ShapeID="_x0000_i1029" DrawAspect="Content" ObjectID="_1468075729" r:id="rId23">
            <o:LockedField>false</o:LockedField>
          </o:OLEObject>
        </w:object>
      </w:r>
    </w:p>
    <w:p>
      <w:pPr>
        <w:spacing w:line="360" w:lineRule="auto"/>
        <w:jc w:val="center"/>
        <w:rPr>
          <w:rFonts w:eastAsia="楷体_GB2312"/>
          <w:b/>
          <w:bCs/>
          <w:color w:val="000000"/>
          <w:sz w:val="28"/>
          <w:szCs w:val="28"/>
        </w:rPr>
      </w:pPr>
      <w:r>
        <w:rPr>
          <w:rFonts w:eastAsia="楷体_GB2312"/>
          <w:b/>
          <w:bCs/>
          <w:color w:val="000000"/>
          <w:sz w:val="28"/>
          <w:szCs w:val="28"/>
        </w:rPr>
        <w:t>图4</w:t>
      </w:r>
    </w:p>
    <w:sectPr>
      <w:footerReference r:id="rId14" w:type="first"/>
      <w:footerReference r:id="rId13" w:type="default"/>
      <w:pgSz w:w="11907" w:h="16840"/>
      <w:pgMar w:top="1418" w:right="1134" w:bottom="1418" w:left="1134" w:header="567" w:footer="737" w:gutter="0"/>
      <w:pgNumType w:start="1"/>
      <w:cols w:space="720" w:num="1"/>
      <w:docGrid w:type="lines" w:linePitch="28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冯山" w:date="2021-08-10T11:06:00Z" w:initials="">
    <w:p w14:paraId="701D5B28">
      <w:pPr>
        <w:pStyle w:val="2"/>
      </w:pPr>
      <w:r>
        <w:rPr>
          <w:rFonts w:hint="eastAsia"/>
        </w:rPr>
        <w:t>添加索引相关内容。</w:t>
      </w:r>
    </w:p>
    <w:p w14:paraId="42865B0C">
      <w:pPr>
        <w:pStyle w:val="2"/>
      </w:pPr>
      <w:r>
        <w:rPr>
          <w:rFonts w:hint="eastAsia"/>
        </w:rPr>
        <w:t>周期开始时间/结束时间中的周期指的是什么的周期呢？</w:t>
      </w:r>
    </w:p>
  </w:comment>
  <w:comment w:id="1" w:author="龚子轩" w:date="2021-08-10T11:22:00Z" w:initials="">
    <w:p w14:paraId="540A6234">
      <w:pPr>
        <w:pStyle w:val="2"/>
        <w:rPr>
          <w:lang w:val="en-US"/>
        </w:rPr>
      </w:pPr>
      <w:r>
        <w:rPr>
          <w:rFonts w:hint="eastAsia"/>
          <w:lang w:val="en-US"/>
        </w:rPr>
        <w:t>指的是运行一套循环程序的开始时间及结束时间，譬如让机器人组装零件，一个周期结束则有一个零件组装完成。</w:t>
      </w:r>
    </w:p>
  </w:comment>
  <w:comment w:id="2" w:author="冯山" w:date="2021-08-10T16:02:00Z" w:initials="">
    <w:p w14:paraId="489E525B">
      <w:pPr>
        <w:pStyle w:val="2"/>
        <w:rPr>
          <w:highlight w:val="yellow"/>
        </w:rPr>
      </w:pPr>
      <w:r>
        <w:rPr>
          <w:rFonts w:hint="eastAsia"/>
          <w:highlight w:val="yellow"/>
        </w:rPr>
        <w:t>说明书已完成修改，请审阅全文，确认申请文档是否还存在问题。</w:t>
      </w:r>
    </w:p>
    <w:p w14:paraId="20D40C24">
      <w:pPr>
        <w:pStyle w:val="2"/>
        <w:rPr>
          <w:highlight w:val="yellow"/>
        </w:rPr>
      </w:pPr>
      <w:r>
        <w:rPr>
          <w:rFonts w:hint="eastAsia"/>
          <w:highlight w:val="yellow"/>
        </w:rPr>
        <w:t>若没有问题，请回复定稿指示。</w:t>
      </w:r>
    </w:p>
    <w:p w14:paraId="266D0E68">
      <w:pPr>
        <w:pStyle w:val="2"/>
        <w:rPr>
          <w:rFonts w:hint="eastAsia"/>
        </w:rPr>
      </w:pPr>
      <w:r>
        <w:rPr>
          <w:rFonts w:hint="eastAsia"/>
          <w:highlight w:val="yellow"/>
        </w:rPr>
        <w:t>若存在问题，请及时联系并指出。谢谢</w:t>
      </w:r>
      <w:r>
        <w:rPr>
          <w:rFonts w:hint="eastAsia"/>
        </w:rPr>
        <w:t>。</w:t>
      </w:r>
    </w:p>
  </w:comment>
  <w:comment w:id="3" w:author="龚子轩 [2]" w:date="2021-08-11T09:07:29Z" w:initials="">
    <w:p w14:paraId="7A52510D">
      <w:pPr>
        <w:pStyle w:val="2"/>
        <w:rPr>
          <w:rFonts w:hint="default" w:eastAsia="宋体"/>
          <w:lang w:val="en-US" w:eastAsia="zh-CN"/>
        </w:rPr>
      </w:pPr>
      <w:r>
        <w:rPr>
          <w:rFonts w:hint="eastAsia"/>
          <w:lang w:val="en-US" w:eastAsia="zh-CN"/>
        </w:rPr>
        <w:t>好的，申请文档目前没有问题，可以定稿了，谢谢</w:t>
      </w:r>
    </w:p>
  </w:comment>
  <w:comment w:id="4" w:author="冯山" w:date="2021-08-10T16:02:00Z" w:initials="">
    <w:p w14:paraId="378F3F87">
      <w:pPr>
        <w:pStyle w:val="2"/>
      </w:pPr>
      <w:r>
        <w:rPr>
          <w:rFonts w:hint="eastAsia"/>
        </w:rPr>
        <w:t>根据您的解释，添加的说明内容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865B0C" w15:done="0"/>
  <w15:commentEx w15:paraId="540A6234" w15:done="0" w15:paraIdParent="42865B0C"/>
  <w15:commentEx w15:paraId="266D0E68" w15:done="0" w15:paraIdParent="42865B0C"/>
  <w15:commentEx w15:paraId="7A52510D" w15:done="0" w15:paraIdParent="42865B0C"/>
  <w15:commentEx w15:paraId="378F3F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8" o:spid="_x0000_s3073" o:spt="202" type="#_x0000_t202" style="position:absolute;left:0pt;margin-top:0pt;height:10.35pt;width:4.55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7" o:spid="_x0000_s3074" o:spt="202" type="#_x0000_t202" style="position:absolute;left:0pt;margin-top:0pt;height:10.35pt;width:4.55pt;mso-position-horizontal:center;mso-position-horizontal-relative:margin;mso-wrap-style:non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6" o:spid="_x0000_s3076" o:spt="202" type="#_x0000_t202" style="position:absolute;left:0pt;margin-top:0pt;height:10.35pt;width:4.55pt;mso-position-horizontal:center;mso-position-horizontal-relative:margin;mso-wrap-style:non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5" o:spid="_x0000_s3075" o:spt="202" type="#_x0000_t202" style="position:absolute;left:0pt;margin-top:0pt;height:144pt;width:144pt;mso-position-horizontal:center;mso-position-horizontal-relative:margin;mso-wrap-style:none;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DX6EDf9AEAAL0DAAAOAAAAAAAAAAAAAAAAAC4CAABkcnMvZTJvRG9j&#10;LnhtbFBLAQItABQABgAIAAAAIQAMSvDu1gAAAAUBAAAPAAAAAAAAAAAAAAAAAE4EAABkcnMvZG93&#10;bnJldi54bWxQSwUGAAAAAAQABADzAAAAUQU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7</w:t>
    </w:r>
    <w:r>
      <w:fldChar w:fldCharType="end"/>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3077" o:spid="_x0000_s3077" o:spt="202" type="#_x0000_t202" style="position:absolute;left:0pt;margin-top:0pt;height:144pt;width:144pt;mso-position-horizontal:center;mso-position-horizontal-relative:margin;mso-wrap-style:none;z-index:2516643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Axn+cI9AEAAL0DAAAOAAAAAAAAAAAAAAAAAC4CAABkcnMvZTJvRG9j&#10;LnhtbFBLAQItABQABgAIAAAAIQAMSvDu1gAAAAUBAAAPAAAAAAAAAAAAAAAAAE4EAABkcnMvZG93&#10;bnJldi54bWxQSwUGAAAAAAQABADzAAAAUQU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3079" o:spid="_x0000_s3079" o:spt="202" type="#_x0000_t202" style="position:absolute;left:0pt;margin-top:0pt;height:10.35pt;width:4.55pt;mso-position-horizontal:center;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00" w:lineRule="exact"/>
      <w:rPr>
        <w:rFonts w:eastAsia="黑体"/>
      </w:rPr>
    </w:pPr>
    <w:r>
      <w:pict>
        <v:shape id="_x0000_s3078" o:spid="_x0000_s3078" o:spt="202" type="#_x0000_t202" style="position:absolute;left:0pt;margin-top:0pt;height:144pt;width:144pt;mso-position-horizontal:center;mso-position-horizontal-relative:margin;mso-wrap-style:non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MvmKLnwAQAAvQMAAA4AAAAAAAAAAAAAAAAALgIAAGRycy9lMm9Eb2MueG1s&#10;UEsBAi0AFAAGAAgAAAAhAAxK8O7WAAAABQEAAA8AAAAAAAAAAAAAAAAASgQAAGRycy9kb3ducmV2&#10;LnhtbFBLBQYAAAAABAAEAPMAAABNBQAAAAA=&#1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left="420"/>
      <w:jc w:val="right"/>
      <w:rPr>
        <w:rFonts w:ascii="Verdana" w:hAnsi="Verdana"/>
        <w:color w:val="000000"/>
      </w:rPr>
    </w:pPr>
    <w:r>
      <w:rPr>
        <w:rFonts w:ascii="Verdana" w:hAnsi="Verdana"/>
        <w:color w:val="000000"/>
      </w:rPr>
      <w:t>PA21018588</w:t>
    </w:r>
  </w:p>
  <w:p>
    <w:pPr>
      <w:pStyle w:val="6"/>
      <w:pBdr>
        <w:bottom w:val="none" w:color="auto" w:sz="0" w:space="0"/>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right"/>
    </w:pPr>
    <w:r>
      <w:rPr>
        <w:rFonts w:hint="eastAsia"/>
      </w:rPr>
      <w:t>PA19045527</w:t>
    </w:r>
  </w:p>
  <w:p>
    <w:pPr>
      <w:pStyle w:val="6"/>
      <w:pBdr>
        <w:bottom w:val="none" w:color="auto" w:sz="0" w:space="0"/>
      </w:pBdr>
      <w:spacing w:line="20" w:lineRule="exact"/>
      <w:rPr>
        <w:color w:val="FF0000"/>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冯山">
    <w15:presenceInfo w15:providerId="AD" w15:userId="S-1-5-21-2192168176-3885843653-2077952476-5272"/>
  </w15:person>
  <w15:person w15:author="龚子轩">
    <w15:presenceInfo w15:providerId="None" w15:userId="龚子轩"/>
  </w15:person>
  <w15:person w15:author="龚子轩 [2]">
    <w15:presenceInfo w15:providerId="WPS Office" w15:userId="38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84024"/>
    <w:rsid w:val="00011682"/>
    <w:rsid w:val="000218FA"/>
    <w:rsid w:val="00021E84"/>
    <w:rsid w:val="0002365E"/>
    <w:rsid w:val="00023880"/>
    <w:rsid w:val="0005608E"/>
    <w:rsid w:val="00067998"/>
    <w:rsid w:val="00092EB5"/>
    <w:rsid w:val="0009765E"/>
    <w:rsid w:val="000A2530"/>
    <w:rsid w:val="000B4324"/>
    <w:rsid w:val="000C14CD"/>
    <w:rsid w:val="000D02D3"/>
    <w:rsid w:val="000E2626"/>
    <w:rsid w:val="000F36EA"/>
    <w:rsid w:val="000F4789"/>
    <w:rsid w:val="00101BED"/>
    <w:rsid w:val="001102F7"/>
    <w:rsid w:val="00117013"/>
    <w:rsid w:val="001310EC"/>
    <w:rsid w:val="001454F3"/>
    <w:rsid w:val="0016305A"/>
    <w:rsid w:val="00164876"/>
    <w:rsid w:val="001733E8"/>
    <w:rsid w:val="00175B0E"/>
    <w:rsid w:val="00177D34"/>
    <w:rsid w:val="00181266"/>
    <w:rsid w:val="0019131A"/>
    <w:rsid w:val="001A058F"/>
    <w:rsid w:val="001A13CA"/>
    <w:rsid w:val="001A35CA"/>
    <w:rsid w:val="001A7343"/>
    <w:rsid w:val="001B0220"/>
    <w:rsid w:val="001B4C80"/>
    <w:rsid w:val="001B5A87"/>
    <w:rsid w:val="001C0B48"/>
    <w:rsid w:val="001D08DF"/>
    <w:rsid w:val="001D40AE"/>
    <w:rsid w:val="001F69F6"/>
    <w:rsid w:val="00204830"/>
    <w:rsid w:val="00207FC4"/>
    <w:rsid w:val="0021011F"/>
    <w:rsid w:val="00210F52"/>
    <w:rsid w:val="00221FED"/>
    <w:rsid w:val="00230481"/>
    <w:rsid w:val="00231CC1"/>
    <w:rsid w:val="00241A2A"/>
    <w:rsid w:val="0024377E"/>
    <w:rsid w:val="00246BCD"/>
    <w:rsid w:val="00261DBC"/>
    <w:rsid w:val="00263C4D"/>
    <w:rsid w:val="00271A4E"/>
    <w:rsid w:val="00275393"/>
    <w:rsid w:val="00295B9E"/>
    <w:rsid w:val="002978CE"/>
    <w:rsid w:val="002A00FA"/>
    <w:rsid w:val="002A1548"/>
    <w:rsid w:val="002B0E5B"/>
    <w:rsid w:val="002D1ACC"/>
    <w:rsid w:val="002F7403"/>
    <w:rsid w:val="00302E67"/>
    <w:rsid w:val="0030608C"/>
    <w:rsid w:val="00313016"/>
    <w:rsid w:val="00317BD2"/>
    <w:rsid w:val="00320DCD"/>
    <w:rsid w:val="00365763"/>
    <w:rsid w:val="003673AF"/>
    <w:rsid w:val="00370FA6"/>
    <w:rsid w:val="00385FA5"/>
    <w:rsid w:val="00393995"/>
    <w:rsid w:val="00394CD3"/>
    <w:rsid w:val="003A41C7"/>
    <w:rsid w:val="003B004E"/>
    <w:rsid w:val="003B140B"/>
    <w:rsid w:val="003E1D06"/>
    <w:rsid w:val="003E54AE"/>
    <w:rsid w:val="003E56E2"/>
    <w:rsid w:val="003E6EBA"/>
    <w:rsid w:val="00403693"/>
    <w:rsid w:val="00404B2F"/>
    <w:rsid w:val="00410A63"/>
    <w:rsid w:val="0042080F"/>
    <w:rsid w:val="0042620C"/>
    <w:rsid w:val="00434236"/>
    <w:rsid w:val="004400E0"/>
    <w:rsid w:val="00445B93"/>
    <w:rsid w:val="00472931"/>
    <w:rsid w:val="00497C54"/>
    <w:rsid w:val="004A491C"/>
    <w:rsid w:val="004A5C5A"/>
    <w:rsid w:val="004C44D0"/>
    <w:rsid w:val="004D1333"/>
    <w:rsid w:val="004D6079"/>
    <w:rsid w:val="004E0570"/>
    <w:rsid w:val="004F6996"/>
    <w:rsid w:val="00503438"/>
    <w:rsid w:val="00513D35"/>
    <w:rsid w:val="0052403E"/>
    <w:rsid w:val="00524835"/>
    <w:rsid w:val="00524F6C"/>
    <w:rsid w:val="005256E6"/>
    <w:rsid w:val="00526244"/>
    <w:rsid w:val="00527B52"/>
    <w:rsid w:val="00532B61"/>
    <w:rsid w:val="00535264"/>
    <w:rsid w:val="00554601"/>
    <w:rsid w:val="005554B5"/>
    <w:rsid w:val="00557B50"/>
    <w:rsid w:val="0057352E"/>
    <w:rsid w:val="00577209"/>
    <w:rsid w:val="00581286"/>
    <w:rsid w:val="00584024"/>
    <w:rsid w:val="00593639"/>
    <w:rsid w:val="005B0332"/>
    <w:rsid w:val="005B1CED"/>
    <w:rsid w:val="005B7ED6"/>
    <w:rsid w:val="005C2C38"/>
    <w:rsid w:val="005C7F9F"/>
    <w:rsid w:val="005D2301"/>
    <w:rsid w:val="005D768B"/>
    <w:rsid w:val="005E5AE8"/>
    <w:rsid w:val="006049D9"/>
    <w:rsid w:val="0062336D"/>
    <w:rsid w:val="00653A51"/>
    <w:rsid w:val="00684A4E"/>
    <w:rsid w:val="00687418"/>
    <w:rsid w:val="006B60B1"/>
    <w:rsid w:val="006B60F5"/>
    <w:rsid w:val="006B7BAF"/>
    <w:rsid w:val="006C0E2B"/>
    <w:rsid w:val="006C3C9C"/>
    <w:rsid w:val="006C440A"/>
    <w:rsid w:val="006C4946"/>
    <w:rsid w:val="006C4F23"/>
    <w:rsid w:val="0072091F"/>
    <w:rsid w:val="007245B3"/>
    <w:rsid w:val="00736FD0"/>
    <w:rsid w:val="00755DF2"/>
    <w:rsid w:val="007738CE"/>
    <w:rsid w:val="007A367B"/>
    <w:rsid w:val="007A5AD5"/>
    <w:rsid w:val="007D3E98"/>
    <w:rsid w:val="007E11A3"/>
    <w:rsid w:val="007E7F17"/>
    <w:rsid w:val="007F0CDB"/>
    <w:rsid w:val="00802809"/>
    <w:rsid w:val="00806CAC"/>
    <w:rsid w:val="00807223"/>
    <w:rsid w:val="00830A3E"/>
    <w:rsid w:val="0083484F"/>
    <w:rsid w:val="00836B61"/>
    <w:rsid w:val="008473DE"/>
    <w:rsid w:val="008501BE"/>
    <w:rsid w:val="00864FF7"/>
    <w:rsid w:val="00874C6B"/>
    <w:rsid w:val="00876852"/>
    <w:rsid w:val="008A1371"/>
    <w:rsid w:val="008A46B9"/>
    <w:rsid w:val="008A7317"/>
    <w:rsid w:val="008B092E"/>
    <w:rsid w:val="008C4353"/>
    <w:rsid w:val="008C66D7"/>
    <w:rsid w:val="008D4344"/>
    <w:rsid w:val="008E6A65"/>
    <w:rsid w:val="008E708E"/>
    <w:rsid w:val="008F0B56"/>
    <w:rsid w:val="00912DA2"/>
    <w:rsid w:val="00915E6B"/>
    <w:rsid w:val="00923BE2"/>
    <w:rsid w:val="00933623"/>
    <w:rsid w:val="009358E7"/>
    <w:rsid w:val="00953984"/>
    <w:rsid w:val="00963695"/>
    <w:rsid w:val="00974D60"/>
    <w:rsid w:val="00976877"/>
    <w:rsid w:val="009927D1"/>
    <w:rsid w:val="0099310A"/>
    <w:rsid w:val="009938C1"/>
    <w:rsid w:val="00994B1C"/>
    <w:rsid w:val="009A060F"/>
    <w:rsid w:val="009A5DF0"/>
    <w:rsid w:val="009B1BC3"/>
    <w:rsid w:val="009B5FD3"/>
    <w:rsid w:val="009E1659"/>
    <w:rsid w:val="009E4E1B"/>
    <w:rsid w:val="00A0383C"/>
    <w:rsid w:val="00A07A38"/>
    <w:rsid w:val="00A13C4C"/>
    <w:rsid w:val="00A1573D"/>
    <w:rsid w:val="00A25650"/>
    <w:rsid w:val="00A27D7E"/>
    <w:rsid w:val="00A30921"/>
    <w:rsid w:val="00A32254"/>
    <w:rsid w:val="00A41229"/>
    <w:rsid w:val="00A47F67"/>
    <w:rsid w:val="00A52222"/>
    <w:rsid w:val="00A7154E"/>
    <w:rsid w:val="00A72E7E"/>
    <w:rsid w:val="00A73A24"/>
    <w:rsid w:val="00A73B2F"/>
    <w:rsid w:val="00AA0FA0"/>
    <w:rsid w:val="00AD25DF"/>
    <w:rsid w:val="00AD77B6"/>
    <w:rsid w:val="00B022FA"/>
    <w:rsid w:val="00B042DB"/>
    <w:rsid w:val="00B06DD0"/>
    <w:rsid w:val="00B14904"/>
    <w:rsid w:val="00B1524D"/>
    <w:rsid w:val="00B175D4"/>
    <w:rsid w:val="00B55CD2"/>
    <w:rsid w:val="00B97894"/>
    <w:rsid w:val="00B97BFC"/>
    <w:rsid w:val="00BC27BE"/>
    <w:rsid w:val="00BC3355"/>
    <w:rsid w:val="00BC3ACD"/>
    <w:rsid w:val="00BD12AB"/>
    <w:rsid w:val="00BE14C8"/>
    <w:rsid w:val="00BF5D95"/>
    <w:rsid w:val="00C12C00"/>
    <w:rsid w:val="00C14ED7"/>
    <w:rsid w:val="00C21DD6"/>
    <w:rsid w:val="00C22B07"/>
    <w:rsid w:val="00C261AB"/>
    <w:rsid w:val="00C64D9D"/>
    <w:rsid w:val="00C67007"/>
    <w:rsid w:val="00C71FD7"/>
    <w:rsid w:val="00C73E89"/>
    <w:rsid w:val="00C85979"/>
    <w:rsid w:val="00C942E8"/>
    <w:rsid w:val="00CB0A3A"/>
    <w:rsid w:val="00CB2DED"/>
    <w:rsid w:val="00CD1031"/>
    <w:rsid w:val="00CD29B3"/>
    <w:rsid w:val="00CD4B34"/>
    <w:rsid w:val="00CD5598"/>
    <w:rsid w:val="00CE3A9D"/>
    <w:rsid w:val="00CF0F6B"/>
    <w:rsid w:val="00CF1357"/>
    <w:rsid w:val="00CF3C44"/>
    <w:rsid w:val="00D03CD9"/>
    <w:rsid w:val="00D11992"/>
    <w:rsid w:val="00D12D9B"/>
    <w:rsid w:val="00D269D6"/>
    <w:rsid w:val="00D35C68"/>
    <w:rsid w:val="00D4554A"/>
    <w:rsid w:val="00D51554"/>
    <w:rsid w:val="00D6663F"/>
    <w:rsid w:val="00D66F55"/>
    <w:rsid w:val="00D70AF9"/>
    <w:rsid w:val="00D8397E"/>
    <w:rsid w:val="00DA61A0"/>
    <w:rsid w:val="00DC4326"/>
    <w:rsid w:val="00DC4DC3"/>
    <w:rsid w:val="00DD0270"/>
    <w:rsid w:val="00DE1083"/>
    <w:rsid w:val="00DE18B8"/>
    <w:rsid w:val="00DE6330"/>
    <w:rsid w:val="00E120EB"/>
    <w:rsid w:val="00E21245"/>
    <w:rsid w:val="00E220D8"/>
    <w:rsid w:val="00E251AA"/>
    <w:rsid w:val="00E30D7B"/>
    <w:rsid w:val="00E32EAF"/>
    <w:rsid w:val="00E41B57"/>
    <w:rsid w:val="00E626DB"/>
    <w:rsid w:val="00E66694"/>
    <w:rsid w:val="00E67B43"/>
    <w:rsid w:val="00E80687"/>
    <w:rsid w:val="00E818F7"/>
    <w:rsid w:val="00E82A2F"/>
    <w:rsid w:val="00E841CE"/>
    <w:rsid w:val="00E85DAD"/>
    <w:rsid w:val="00E92009"/>
    <w:rsid w:val="00E92730"/>
    <w:rsid w:val="00ED1D0E"/>
    <w:rsid w:val="00EE4818"/>
    <w:rsid w:val="00EE725A"/>
    <w:rsid w:val="00EF5C8D"/>
    <w:rsid w:val="00F02403"/>
    <w:rsid w:val="00F04F3D"/>
    <w:rsid w:val="00F059DC"/>
    <w:rsid w:val="00F122A3"/>
    <w:rsid w:val="00F13B6F"/>
    <w:rsid w:val="00F24464"/>
    <w:rsid w:val="00F31930"/>
    <w:rsid w:val="00F34BE4"/>
    <w:rsid w:val="00F35D8C"/>
    <w:rsid w:val="00F36CB7"/>
    <w:rsid w:val="00F44B7A"/>
    <w:rsid w:val="00F45E62"/>
    <w:rsid w:val="00F701F3"/>
    <w:rsid w:val="00F76FAD"/>
    <w:rsid w:val="00F846CB"/>
    <w:rsid w:val="00FA0561"/>
    <w:rsid w:val="00FA21C0"/>
    <w:rsid w:val="00FA258B"/>
    <w:rsid w:val="00FA46E3"/>
    <w:rsid w:val="00FB32A8"/>
    <w:rsid w:val="00FB6D6C"/>
    <w:rsid w:val="00FB76BD"/>
    <w:rsid w:val="00FD0931"/>
    <w:rsid w:val="00FD15A8"/>
    <w:rsid w:val="00FD1CDB"/>
    <w:rsid w:val="00FE28CC"/>
    <w:rsid w:val="00FF0570"/>
    <w:rsid w:val="026D53BD"/>
    <w:rsid w:val="19665738"/>
    <w:rsid w:val="1ADF4E8E"/>
    <w:rsid w:val="36685B72"/>
    <w:rsid w:val="368115D9"/>
    <w:rsid w:val="3C275288"/>
    <w:rsid w:val="3E077320"/>
    <w:rsid w:val="51654951"/>
    <w:rsid w:val="66D60FFE"/>
    <w:rsid w:val="75956F6C"/>
    <w:rsid w:val="7B9B57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Times New Roman" w:hAnsi="Times New Roman" w:eastAsia="宋体" w:cs="Times New Roman"/>
      <w:kern w:val="2"/>
      <w:sz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unhideWhenUsed/>
    <w:qFormat/>
    <w:uiPriority w:val="99"/>
    <w:pPr>
      <w:jc w:val="left"/>
      <w:textAlignment w:val="auto"/>
    </w:pPr>
    <w:rPr>
      <w:lang w:val="zh-CN"/>
    </w:rPr>
  </w:style>
  <w:style w:type="paragraph" w:styleId="3">
    <w:name w:val="Body Text Indent 2"/>
    <w:basedOn w:val="1"/>
    <w:link w:val="13"/>
    <w:qFormat/>
    <w:uiPriority w:val="99"/>
    <w:pPr>
      <w:spacing w:after="120" w:line="480" w:lineRule="auto"/>
      <w:ind w:left="200" w:leftChars="200"/>
    </w:pPr>
    <w:rPr>
      <w:kern w:val="0"/>
      <w:sz w:val="20"/>
    </w:rPr>
  </w:style>
  <w:style w:type="paragraph" w:styleId="4">
    <w:name w:val="Balloon Text"/>
    <w:basedOn w:val="1"/>
    <w:link w:val="19"/>
    <w:semiHidden/>
    <w:unhideWhenUsed/>
    <w:qFormat/>
    <w:uiPriority w:val="99"/>
    <w:rPr>
      <w:sz w:val="18"/>
      <w:szCs w:val="18"/>
    </w:rPr>
  </w:style>
  <w:style w:type="paragraph" w:styleId="5">
    <w:name w:val="footer"/>
    <w:basedOn w:val="1"/>
    <w:link w:val="14"/>
    <w:qFormat/>
    <w:uiPriority w:val="99"/>
    <w:pPr>
      <w:tabs>
        <w:tab w:val="center" w:pos="4153"/>
        <w:tab w:val="right" w:pos="8306"/>
      </w:tabs>
      <w:jc w:val="left"/>
    </w:pPr>
    <w:rPr>
      <w:kern w:val="0"/>
      <w:sz w:val="18"/>
      <w:szCs w:val="18"/>
    </w:rPr>
  </w:style>
  <w:style w:type="paragraph" w:styleId="6">
    <w:name w:val="header"/>
    <w:basedOn w:val="1"/>
    <w:link w:val="15"/>
    <w:qFormat/>
    <w:uiPriority w:val="99"/>
    <w:pPr>
      <w:pBdr>
        <w:bottom w:val="single" w:color="auto" w:sz="6" w:space="1"/>
      </w:pBdr>
      <w:tabs>
        <w:tab w:val="center" w:pos="4153"/>
        <w:tab w:val="right" w:pos="8306"/>
      </w:tabs>
      <w:jc w:val="center"/>
    </w:pPr>
    <w:rPr>
      <w:kern w:val="0"/>
      <w:sz w:val="18"/>
      <w:szCs w:val="18"/>
    </w:rPr>
  </w:style>
  <w:style w:type="paragraph" w:styleId="7">
    <w:name w:val="annotation subject"/>
    <w:basedOn w:val="2"/>
    <w:next w:val="2"/>
    <w:link w:val="18"/>
    <w:semiHidden/>
    <w:unhideWhenUsed/>
    <w:qFormat/>
    <w:uiPriority w:val="99"/>
    <w:pPr>
      <w:textAlignment w:val="baseline"/>
    </w:pPr>
    <w:rPr>
      <w:b/>
      <w:bCs/>
      <w:lang w:val="en-US"/>
    </w:rPr>
  </w:style>
  <w:style w:type="character" w:styleId="10">
    <w:name w:val="line number"/>
    <w:basedOn w:val="9"/>
    <w:semiHidden/>
    <w:unhideWhenUsed/>
    <w:qFormat/>
    <w:uiPriority w:val="99"/>
  </w:style>
  <w:style w:type="character" w:styleId="11">
    <w:name w:val="Hyperlink"/>
    <w:basedOn w:val="9"/>
    <w:semiHidden/>
    <w:unhideWhenUsed/>
    <w:qFormat/>
    <w:uiPriority w:val="99"/>
    <w:rPr>
      <w:color w:val="0000FF"/>
      <w:u w:val="single"/>
    </w:rPr>
  </w:style>
  <w:style w:type="character" w:styleId="12">
    <w:name w:val="annotation reference"/>
    <w:unhideWhenUsed/>
    <w:qFormat/>
    <w:uiPriority w:val="0"/>
    <w:rPr>
      <w:rFonts w:hint="default" w:ascii="Times New Roman" w:hAnsi="Times New Roman" w:cs="Times New Roman"/>
      <w:sz w:val="21"/>
    </w:rPr>
  </w:style>
  <w:style w:type="character" w:customStyle="1" w:styleId="13">
    <w:name w:val="正文文本缩进 2 字符"/>
    <w:basedOn w:val="9"/>
    <w:link w:val="3"/>
    <w:qFormat/>
    <w:uiPriority w:val="99"/>
    <w:rPr>
      <w:rFonts w:ascii="Times New Roman" w:hAnsi="Times New Roman" w:eastAsia="宋体" w:cs="Times New Roman"/>
      <w:kern w:val="0"/>
      <w:sz w:val="20"/>
      <w:szCs w:val="20"/>
    </w:rPr>
  </w:style>
  <w:style w:type="character" w:customStyle="1" w:styleId="14">
    <w:name w:val="页脚 字符"/>
    <w:basedOn w:val="9"/>
    <w:link w:val="5"/>
    <w:qFormat/>
    <w:uiPriority w:val="99"/>
    <w:rPr>
      <w:rFonts w:ascii="Times New Roman" w:hAnsi="Times New Roman" w:eastAsia="宋体" w:cs="Times New Roman"/>
      <w:kern w:val="0"/>
      <w:sz w:val="18"/>
      <w:szCs w:val="18"/>
    </w:rPr>
  </w:style>
  <w:style w:type="character" w:customStyle="1" w:styleId="15">
    <w:name w:val="页眉 字符"/>
    <w:basedOn w:val="9"/>
    <w:link w:val="6"/>
    <w:qFormat/>
    <w:uiPriority w:val="99"/>
    <w:rPr>
      <w:rFonts w:ascii="Times New Roman" w:hAnsi="Times New Roman" w:eastAsia="宋体" w:cs="Times New Roman"/>
      <w:kern w:val="0"/>
      <w:sz w:val="18"/>
      <w:szCs w:val="18"/>
    </w:rPr>
  </w:style>
  <w:style w:type="paragraph" w:customStyle="1" w:styleId="16">
    <w:name w:val="正文文本缩进 21"/>
    <w:basedOn w:val="1"/>
    <w:qFormat/>
    <w:uiPriority w:val="99"/>
    <w:pPr>
      <w:spacing w:after="120" w:line="480" w:lineRule="auto"/>
      <w:ind w:left="200" w:leftChars="200"/>
    </w:pPr>
  </w:style>
  <w:style w:type="character" w:customStyle="1" w:styleId="17">
    <w:name w:val="批注文字 字符"/>
    <w:basedOn w:val="9"/>
    <w:link w:val="2"/>
    <w:qFormat/>
    <w:uiPriority w:val="99"/>
    <w:rPr>
      <w:rFonts w:ascii="Times New Roman" w:hAnsi="Times New Roman" w:eastAsia="宋体" w:cs="Times New Roman"/>
      <w:szCs w:val="20"/>
      <w:lang w:val="zh-CN"/>
    </w:rPr>
  </w:style>
  <w:style w:type="character" w:customStyle="1" w:styleId="18">
    <w:name w:val="批注主题 字符"/>
    <w:basedOn w:val="17"/>
    <w:link w:val="7"/>
    <w:semiHidden/>
    <w:qFormat/>
    <w:uiPriority w:val="99"/>
    <w:rPr>
      <w:rFonts w:ascii="Times New Roman" w:hAnsi="Times New Roman" w:eastAsia="宋体" w:cs="Times New Roman"/>
      <w:b/>
      <w:bCs/>
      <w:szCs w:val="20"/>
      <w:lang w:val="zh-CN"/>
    </w:rPr>
  </w:style>
  <w:style w:type="character" w:customStyle="1" w:styleId="19">
    <w:name w:val="批注框文本 字符"/>
    <w:basedOn w:val="9"/>
    <w:link w:val="4"/>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customXml" Target="../customXml/item1.xml"/><Relationship Id="rId24" Type="http://schemas.openxmlformats.org/officeDocument/2006/relationships/image" Target="media/image4.emf"/><Relationship Id="rId23" Type="http://schemas.openxmlformats.org/officeDocument/2006/relationships/package" Target="embeddings/Microsoft_Visio___5.vsdx"/><Relationship Id="rId22" Type="http://schemas.openxmlformats.org/officeDocument/2006/relationships/image" Target="media/image3.emf"/><Relationship Id="rId21" Type="http://schemas.openxmlformats.org/officeDocument/2006/relationships/package" Target="embeddings/Microsoft_Visio___4.vsdx"/><Relationship Id="rId20" Type="http://schemas.openxmlformats.org/officeDocument/2006/relationships/image" Target="media/image2.emf"/><Relationship Id="rId2" Type="http://schemas.openxmlformats.org/officeDocument/2006/relationships/settings" Target="settings.xml"/><Relationship Id="rId19" Type="http://schemas.openxmlformats.org/officeDocument/2006/relationships/package" Target="embeddings/Microsoft_Visio___3.vsdx"/><Relationship Id="rId18" Type="http://schemas.openxmlformats.org/officeDocument/2006/relationships/package" Target="embeddings/Microsoft_Visio___2.vsdx"/><Relationship Id="rId17" Type="http://schemas.openxmlformats.org/officeDocument/2006/relationships/image" Target="media/image1.emf"/><Relationship Id="rId16" Type="http://schemas.openxmlformats.org/officeDocument/2006/relationships/package" Target="embeddings/Microsoft_Visio___1.vsdx"/><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3074"/>
    <customShpInfo spid="_x0000_s3076"/>
    <customShpInfo spid="_x0000_s3075"/>
    <customShpInfo spid="_x0000_s3077"/>
    <customShpInfo spid="_x0000_s3079"/>
    <customShpInfo spid="_x0000_s307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6EB1B-8C65-41AC-AF5C-48CB9181D038}">
  <ds:schemaRefs/>
</ds:datastoreItem>
</file>

<file path=docProps/app.xml><?xml version="1.0" encoding="utf-8"?>
<Properties xmlns="http://schemas.openxmlformats.org/officeDocument/2006/extended-properties" xmlns:vt="http://schemas.openxmlformats.org/officeDocument/2006/docPropsVTypes">
  <Template>Normal</Template>
  <Pages>21</Pages>
  <Words>1892</Words>
  <Characters>10787</Characters>
  <Lines>89</Lines>
  <Paragraphs>25</Paragraphs>
  <TotalTime>113</TotalTime>
  <ScaleCrop>false</ScaleCrop>
  <LinksUpToDate>false</LinksUpToDate>
  <CharactersWithSpaces>12654</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2021-06-18T06:51:00Z</dcterms:created>
  <dc:creator>冯山</dc:creator>
  <cp:lastModifiedBy>龚子轩</cp:lastModifiedBy>
  <dcterms:modified xsi:type="dcterms:W3CDTF">2021-08-11T01:08:11Z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A517F1CCE36547F99A22C894194A7769</vt:lpwstr>
  </property>
</Properties>
</file>